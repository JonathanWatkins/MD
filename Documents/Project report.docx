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476" w:rsidRPr="00C13CE2" w:rsidRDefault="00AE5476" w:rsidP="00AE5476">
      <w:pPr>
        <w:pStyle w:val="Heading1"/>
        <w:rPr>
          <w:sz w:val="36"/>
          <w:lang w:val="en-US"/>
        </w:rPr>
      </w:pPr>
      <w:r w:rsidRPr="00C13CE2">
        <w:rPr>
          <w:sz w:val="36"/>
          <w:lang w:val="en-US"/>
        </w:rPr>
        <w:t>Project report</w:t>
      </w:r>
    </w:p>
    <w:p w:rsidR="005C5C3C" w:rsidRPr="00C13CE2" w:rsidRDefault="00AE5476" w:rsidP="00AE5476">
      <w:pPr>
        <w:pStyle w:val="Heading1"/>
        <w:rPr>
          <w:lang w:val="en-US"/>
        </w:rPr>
      </w:pPr>
      <w:r w:rsidRPr="00C13CE2">
        <w:rPr>
          <w:lang w:val="en-US"/>
        </w:rPr>
        <w:t>Introduction</w:t>
      </w:r>
    </w:p>
    <w:p w:rsidR="005C5C3C" w:rsidRDefault="005C5C3C">
      <w:pPr>
        <w:rPr>
          <w:lang w:val="en-US"/>
        </w:rPr>
      </w:pPr>
    </w:p>
    <w:p w:rsidR="005C5C3C" w:rsidRDefault="006370A8">
      <w:pPr>
        <w:rPr>
          <w:lang w:val="en-US"/>
        </w:rPr>
      </w:pPr>
      <w:r>
        <w:rPr>
          <w:lang w:val="en-US"/>
        </w:rPr>
        <w:t xml:space="preserve">Molecular dynamics is used to model atomic and molecular systems by numerically integrating the equations of motion for the particles. In contrast to Monte Carlo simulations Molecular dynamics models the system as evolving in time. Once the system reaches thermodynamic equilibrium its properties can be decided by the </w:t>
      </w:r>
      <w:proofErr w:type="spellStart"/>
      <w:r>
        <w:rPr>
          <w:lang w:val="en-US"/>
        </w:rPr>
        <w:t>ergodic</w:t>
      </w:r>
      <w:proofErr w:type="spellEnd"/>
      <w:r>
        <w:rPr>
          <w:lang w:val="en-US"/>
        </w:rPr>
        <w:t xml:space="preserve"> hypothesis; that the statistical ensemble averages are equal to the time averages of the system.</w:t>
      </w:r>
    </w:p>
    <w:p w:rsidR="005C5C3C" w:rsidRDefault="005C5C3C">
      <w:pPr>
        <w:rPr>
          <w:lang w:val="en-US"/>
        </w:rPr>
      </w:pPr>
    </w:p>
    <w:p w:rsidR="005C5C3C" w:rsidRDefault="006370A8">
      <w:pPr>
        <w:rPr>
          <w:lang w:val="en-US"/>
        </w:rPr>
      </w:pPr>
      <w:r>
        <w:rPr>
          <w:lang w:val="en-US"/>
        </w:rPr>
        <w:t xml:space="preserve">The goal of the project was to create a molecular dynamics program that can simulate FCC </w:t>
      </w:r>
      <w:proofErr w:type="spellStart"/>
      <w:r>
        <w:rPr>
          <w:lang w:val="en-US"/>
        </w:rPr>
        <w:t>monocrystals</w:t>
      </w:r>
      <w:proofErr w:type="spellEnd"/>
      <w:r>
        <w:rPr>
          <w:lang w:val="en-US"/>
        </w:rPr>
        <w:t xml:space="preserve"> by using the </w:t>
      </w:r>
      <w:proofErr w:type="spellStart"/>
      <w:r>
        <w:rPr>
          <w:lang w:val="en-US"/>
        </w:rPr>
        <w:t>Lennard</w:t>
      </w:r>
      <w:proofErr w:type="spellEnd"/>
      <w:r>
        <w:rPr>
          <w:lang w:val="en-US"/>
        </w:rPr>
        <w:t xml:space="preserve">-Jones potential. By changing the parameters of the system such as the </w:t>
      </w:r>
      <w:proofErr w:type="spellStart"/>
      <w:r>
        <w:rPr>
          <w:lang w:val="en-US"/>
        </w:rPr>
        <w:t>Lennard</w:t>
      </w:r>
      <w:proofErr w:type="spellEnd"/>
      <w:r>
        <w:rPr>
          <w:lang w:val="en-US"/>
        </w:rPr>
        <w:t>-Jones parameters sigma and epsilon, the lattice constant and initial temperature the program calculates values such as the temperature, the cohesive energy and the specific heat.</w:t>
      </w:r>
    </w:p>
    <w:p w:rsidR="005C5C3C" w:rsidRDefault="005C5C3C">
      <w:pPr>
        <w:rPr>
          <w:lang w:val="en-US"/>
        </w:rPr>
      </w:pPr>
    </w:p>
    <w:p w:rsidR="005C5C3C" w:rsidRDefault="006370A8">
      <w:pPr>
        <w:rPr>
          <w:lang w:val="en-US"/>
        </w:rPr>
      </w:pPr>
      <w:r>
        <w:rPr>
          <w:lang w:val="en-US"/>
        </w:rPr>
        <w:t>The substance is modeled as a bulk with infinite extension in all three directions. The model assumes periodicity, however, which means that only a part of the bulk has to be considered. It is the atoms in this cube-shaped part that the program calculates the positions and movements for.</w:t>
      </w:r>
    </w:p>
    <w:p w:rsidR="005C5C3C" w:rsidRPr="00832E9F" w:rsidRDefault="006370A8" w:rsidP="00AE5476">
      <w:pPr>
        <w:pStyle w:val="Heading1"/>
        <w:rPr>
          <w:lang w:val="en-US"/>
        </w:rPr>
      </w:pPr>
      <w:r w:rsidRPr="00832E9F">
        <w:rPr>
          <w:lang w:val="en-US"/>
        </w:rPr>
        <w:t>User instructions</w:t>
      </w:r>
    </w:p>
    <w:p w:rsidR="005C5C3C" w:rsidRDefault="005C5C3C">
      <w:pPr>
        <w:rPr>
          <w:lang w:val="en-US"/>
        </w:rPr>
      </w:pPr>
    </w:p>
    <w:p w:rsidR="005C5C3C" w:rsidRDefault="006370A8">
      <w:pPr>
        <w:rPr>
          <w:lang w:val="en-US"/>
        </w:rPr>
      </w:pPr>
      <w:r>
        <w:rPr>
          <w:lang w:val="en-US"/>
        </w:rPr>
        <w:t xml:space="preserve">To change the system constants, open the mdmainwin.cpp-file. There are parameter values prepared for four elements: argon, copper, xenon and silver. To select which element to simulate, check for the number above each paragraph of element constants and change it to zero for the elements that should not be simulated and to one for the element that should be simulated. It is also possible to turn off all prepared element constants and write new ones. Below the element constants you can choose how many atoms should be included in the simulation, how many iterations should pass between each measurement, the number of iterations, the inner and outer cutoff radius for the </w:t>
      </w:r>
      <w:proofErr w:type="spellStart"/>
      <w:r>
        <w:rPr>
          <w:lang w:val="en-US"/>
        </w:rPr>
        <w:t>Lennard</w:t>
      </w:r>
      <w:proofErr w:type="spellEnd"/>
      <w:r>
        <w:rPr>
          <w:lang w:val="en-US"/>
        </w:rPr>
        <w:t xml:space="preserve">-Jones potential, what the maximum difference between two consecutive measurements of the potential energy should be in order for the system to be regarded as in equilibrium as well as the parameters for the thermostat and for the filtering function that transforms the measured values into time averages. At the bottom are flags that decide which properties should be calculated. After deciding the system parameters, run the program. A window should emerge with a button that reads “Start simulation”. After pushing that button there is a text reading “Running simulation” followed by a percentage value. When the counter reaches 100 % the simulation is ready and the measured </w:t>
      </w:r>
      <w:r w:rsidR="00832E9F">
        <w:rPr>
          <w:lang w:val="en-US"/>
        </w:rPr>
        <w:t>values appear</w:t>
      </w:r>
      <w:r>
        <w:rPr>
          <w:lang w:val="en-US"/>
        </w:rPr>
        <w:t xml:space="preserve"> in the window. In the map MD-build-desktop files will appear containing the values. These can be plotted by uploading them to </w:t>
      </w:r>
      <w:proofErr w:type="spellStart"/>
      <w:r>
        <w:rPr>
          <w:lang w:val="en-US"/>
        </w:rPr>
        <w:t>Matlab</w:t>
      </w:r>
      <w:proofErr w:type="spellEnd"/>
      <w:r>
        <w:rPr>
          <w:lang w:val="en-US"/>
        </w:rPr>
        <w:t>.</w:t>
      </w:r>
    </w:p>
    <w:p w:rsidR="005C5C3C" w:rsidRDefault="006370A8" w:rsidP="00AE5476">
      <w:pPr>
        <w:pStyle w:val="Heading1"/>
        <w:rPr>
          <w:lang w:val="en-US"/>
        </w:rPr>
      </w:pPr>
      <w:r>
        <w:rPr>
          <w:lang w:val="en-US"/>
        </w:rPr>
        <w:t>Data structures</w:t>
      </w:r>
    </w:p>
    <w:p w:rsidR="005C5C3C" w:rsidRDefault="005C5C3C">
      <w:pPr>
        <w:rPr>
          <w:lang w:val="en-US"/>
        </w:rPr>
      </w:pPr>
    </w:p>
    <w:p w:rsidR="005C5C3C" w:rsidRDefault="006370A8">
      <w:pPr>
        <w:rPr>
          <w:lang w:val="en-US"/>
        </w:rPr>
      </w:pPr>
      <w:r>
        <w:rPr>
          <w:lang w:val="en-US"/>
        </w:rPr>
        <w:t xml:space="preserve">The particles are objects with the properties position, </w:t>
      </w:r>
      <w:r w:rsidR="00832E9F">
        <w:rPr>
          <w:lang w:val="en-US"/>
        </w:rPr>
        <w:t>non-modulated</w:t>
      </w:r>
      <w:r>
        <w:rPr>
          <w:lang w:val="en-US"/>
        </w:rPr>
        <w:t xml:space="preserve"> relative position, </w:t>
      </w:r>
      <w:r w:rsidR="00832E9F">
        <w:rPr>
          <w:lang w:val="en-US"/>
        </w:rPr>
        <w:t>non-modulated</w:t>
      </w:r>
      <w:r>
        <w:rPr>
          <w:lang w:val="en-US"/>
        </w:rPr>
        <w:t xml:space="preserve"> relative position when the </w:t>
      </w:r>
      <w:proofErr w:type="spellStart"/>
      <w:r>
        <w:rPr>
          <w:lang w:val="en-US"/>
        </w:rPr>
        <w:t>verlet</w:t>
      </w:r>
      <w:proofErr w:type="spellEnd"/>
      <w:r>
        <w:rPr>
          <w:lang w:val="en-US"/>
        </w:rPr>
        <w:t xml:space="preserve"> list was last calculated, velocity and acceleration. The values of position are modulated. This means that the values will be confined to an interval so that the system </w:t>
      </w:r>
      <w:r>
        <w:rPr>
          <w:lang w:val="en-US"/>
        </w:rPr>
        <w:lastRenderedPageBreak/>
        <w:t xml:space="preserve">does not extend outside the system box. The particle indices of the neighbors of all particles are stored in an array. For each particle the indices of the neighboring particles are placed next to each other in the array. In another array the </w:t>
      </w:r>
      <w:proofErr w:type="spellStart"/>
      <w:r>
        <w:rPr>
          <w:lang w:val="en-US"/>
        </w:rPr>
        <w:t>i</w:t>
      </w:r>
      <w:r w:rsidR="00832E9F" w:rsidRPr="00832E9F">
        <w:rPr>
          <w:vertAlign w:val="subscript"/>
          <w:lang w:val="en-US"/>
        </w:rPr>
        <w:t>th</w:t>
      </w:r>
      <w:proofErr w:type="spellEnd"/>
      <w:r>
        <w:rPr>
          <w:lang w:val="en-US"/>
        </w:rPr>
        <w:t xml:space="preserve"> element consists of the position in </w:t>
      </w:r>
      <w:r w:rsidR="00832E9F">
        <w:rPr>
          <w:lang w:val="en-US"/>
        </w:rPr>
        <w:t>the previous</w:t>
      </w:r>
      <w:r>
        <w:rPr>
          <w:lang w:val="en-US"/>
        </w:rPr>
        <w:t xml:space="preserve"> array of the first neighbor of the particle with index i. There is a 3D floating point vector class. In the </w:t>
      </w:r>
      <w:proofErr w:type="spellStart"/>
      <w:r>
        <w:rPr>
          <w:lang w:val="en-US"/>
        </w:rPr>
        <w:t>mdsystem</w:t>
      </w:r>
      <w:proofErr w:type="spellEnd"/>
      <w:r>
        <w:rPr>
          <w:lang w:val="en-US"/>
        </w:rPr>
        <w:t xml:space="preserve"> object most of the parameters and variables are stored, such as the material constants sigma and epsilon used in the </w:t>
      </w:r>
      <w:proofErr w:type="spellStart"/>
      <w:r>
        <w:rPr>
          <w:lang w:val="en-US"/>
        </w:rPr>
        <w:t>Lennard</w:t>
      </w:r>
      <w:proofErr w:type="spellEnd"/>
      <w:r>
        <w:rPr>
          <w:lang w:val="en-US"/>
        </w:rPr>
        <w:t xml:space="preserve">-Jones potential, the particle mass, the </w:t>
      </w:r>
      <w:r w:rsidR="00832E9F">
        <w:rPr>
          <w:lang w:val="en-US"/>
        </w:rPr>
        <w:t xml:space="preserve">time </w:t>
      </w:r>
      <w:r>
        <w:rPr>
          <w:lang w:val="en-US"/>
        </w:rPr>
        <w:t xml:space="preserve">length of each </w:t>
      </w:r>
      <w:r w:rsidR="00832E9F">
        <w:rPr>
          <w:lang w:val="en-US"/>
        </w:rPr>
        <w:t>iteration</w:t>
      </w:r>
      <w:r>
        <w:rPr>
          <w:lang w:val="en-US"/>
        </w:rPr>
        <w:t>, the number of iterations and the vectors containing the measured values of the system properties. A vector which elements are the particles in the system is also included here.</w:t>
      </w:r>
    </w:p>
    <w:p w:rsidR="00AE5476" w:rsidRDefault="00AE5476" w:rsidP="00AE5476">
      <w:pPr>
        <w:pStyle w:val="Heading1"/>
        <w:rPr>
          <w:lang w:val="en-US"/>
        </w:rPr>
      </w:pPr>
      <w:r>
        <w:rPr>
          <w:lang w:val="en-US"/>
        </w:rPr>
        <w:t>Flow chart</w:t>
      </w:r>
    </w:p>
    <w:p w:rsidR="00AE5476" w:rsidRDefault="00AE5476" w:rsidP="00AE5476">
      <w:pPr>
        <w:pStyle w:val="Standard"/>
        <w:rPr>
          <w:lang w:val="en-US"/>
        </w:rPr>
      </w:pPr>
      <w:r>
        <w:rPr>
          <w:lang w:val="en-US"/>
        </w:rPr>
        <w:t>Below is the flow chart for the main part of the MD-program.</w:t>
      </w:r>
    </w:p>
    <w:p w:rsidR="00AE5476" w:rsidRDefault="00AE5476" w:rsidP="00AE5476">
      <w:pPr>
        <w:pStyle w:val="Standard"/>
        <w:rPr>
          <w:lang w:val="en-US"/>
        </w:rPr>
      </w:pPr>
    </w:p>
    <w:p w:rsidR="00AE5476" w:rsidRDefault="000A06CC" w:rsidP="00AE5476">
      <w:pPr>
        <w:pStyle w:val="NoSpacing"/>
        <w:rPr>
          <w:noProof/>
          <w:lang w:val="en-US" w:eastAsia="zh-TW"/>
        </w:rPr>
      </w:pPr>
      <w:r>
        <w:rPr>
          <w:noProof/>
          <w:lang w:val="en-US" w:eastAsia="zh-CN"/>
        </w:rPr>
        <w:drawing>
          <wp:inline distT="0" distB="0" distL="0" distR="0">
            <wp:extent cx="2914650" cy="6086475"/>
            <wp:effectExtent l="0" t="0" r="0" b="0"/>
            <wp:docPr id="38" name="Bildobjekt 1" descr="描述: C:\Users\Emil\AppData\Local\Microsoft\Windows\Temporary Internet Files\Content.IE5\I0OLGW79\sPILpASVCgM6V0PPG2sGG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描述: C:\Users\Emil\AppData\Local\Microsoft\Windows\Temporary Internet Files\Content.IE5\I0OLGW79\sPILpASVCgM6V0PPG2sGGt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6086475"/>
                    </a:xfrm>
                    <a:prstGeom prst="rect">
                      <a:avLst/>
                    </a:prstGeom>
                    <a:noFill/>
                    <a:ln>
                      <a:noFill/>
                    </a:ln>
                  </pic:spPr>
                </pic:pic>
              </a:graphicData>
            </a:graphic>
          </wp:inline>
        </w:drawing>
      </w:r>
    </w:p>
    <w:p w:rsidR="00AE5476" w:rsidRPr="00AE5476" w:rsidRDefault="00AE5476" w:rsidP="00AE5476">
      <w:pPr>
        <w:rPr>
          <w:lang w:val="en-US" w:eastAsia="zh-TW"/>
        </w:rPr>
      </w:pPr>
    </w:p>
    <w:p w:rsidR="00C41950" w:rsidRDefault="00C41950" w:rsidP="00AE5476">
      <w:pPr>
        <w:pStyle w:val="Heading1"/>
        <w:rPr>
          <w:lang w:val="en-US"/>
        </w:rPr>
      </w:pPr>
      <w:r>
        <w:rPr>
          <w:lang w:val="en-US"/>
        </w:rPr>
        <w:lastRenderedPageBreak/>
        <w:t>The main loop</w:t>
      </w:r>
    </w:p>
    <w:p w:rsidR="00C41950" w:rsidRDefault="00C41950" w:rsidP="00C41950">
      <w:pPr>
        <w:rPr>
          <w:lang w:val="en-US"/>
        </w:rPr>
      </w:pPr>
    </w:p>
    <w:p w:rsidR="00C41950" w:rsidRDefault="00C41950" w:rsidP="00C41950">
      <w:pPr>
        <w:rPr>
          <w:lang w:val="en-US"/>
        </w:rPr>
      </w:pPr>
      <w:r>
        <w:rPr>
          <w:lang w:val="en-US"/>
        </w:rPr>
        <w:t>The program has a main loop that maintains the program flow and makes sure all the main parts of the program are called in the right order. This routine makes sure that the simulation steps forward in time, that the desired graphics are plotted in the window and that the widgets handler (</w:t>
      </w:r>
      <w:proofErr w:type="spellStart"/>
      <w:r>
        <w:rPr>
          <w:lang w:val="en-US"/>
        </w:rPr>
        <w:t>Qt</w:t>
      </w:r>
      <w:proofErr w:type="spellEnd"/>
      <w:r>
        <w:rPr>
          <w:lang w:val="en-US"/>
        </w:rPr>
        <w:t>) gets the time it needs to handle all the events it wants to handle.</w:t>
      </w:r>
    </w:p>
    <w:p w:rsidR="005C5C3C" w:rsidRDefault="005C5C3C">
      <w:pPr>
        <w:rPr>
          <w:lang w:val="en-US"/>
        </w:rPr>
      </w:pPr>
    </w:p>
    <w:p w:rsidR="005C5C3C" w:rsidRDefault="006370A8" w:rsidP="00AE5476">
      <w:pPr>
        <w:pStyle w:val="Heading1"/>
        <w:rPr>
          <w:lang w:val="en-US"/>
        </w:rPr>
      </w:pPr>
      <w:r>
        <w:rPr>
          <w:lang w:val="en-US"/>
        </w:rPr>
        <w:t>Start/Setup</w:t>
      </w:r>
    </w:p>
    <w:p w:rsidR="005C5C3C" w:rsidRPr="00832E9F" w:rsidRDefault="005C5C3C">
      <w:pPr>
        <w:rPr>
          <w:lang w:val="en-US"/>
        </w:rPr>
      </w:pPr>
    </w:p>
    <w:p w:rsidR="005C5C3C" w:rsidRPr="00832E9F" w:rsidRDefault="006370A8">
      <w:pPr>
        <w:rPr>
          <w:lang w:val="en-US"/>
        </w:rPr>
      </w:pPr>
      <w:r>
        <w:rPr>
          <w:rStyle w:val="Standardstycketeckensnitt1"/>
          <w:lang w:val="en-US"/>
        </w:rPr>
        <w:t xml:space="preserve">In the beginning, the size of the MD box, the time step </w:t>
      </w:r>
      <w:proofErr w:type="gramStart"/>
      <w:r>
        <w:rPr>
          <w:rStyle w:val="Standardstycketeckensnitt1"/>
          <w:i/>
          <w:iCs/>
        </w:rPr>
        <w:t>Δ</w:t>
      </w:r>
      <w:r>
        <w:rPr>
          <w:rStyle w:val="Standardstycketeckensnitt1"/>
          <w:i/>
          <w:iCs/>
          <w:lang w:val="en-US"/>
        </w:rPr>
        <w:t>t</w:t>
      </w:r>
      <w:proofErr w:type="gramEnd"/>
      <w:r>
        <w:rPr>
          <w:rStyle w:val="Standardstycketeckensnitt1"/>
          <w:lang w:val="en-US"/>
        </w:rPr>
        <w:t xml:space="preserve">, the number of the particle </w:t>
      </w:r>
      <w:r>
        <w:rPr>
          <w:rStyle w:val="Standardstycketeckensnitt1"/>
          <w:i/>
          <w:iCs/>
          <w:lang w:val="en-US"/>
        </w:rPr>
        <w:t>N</w:t>
      </w:r>
      <w:r>
        <w:rPr>
          <w:rStyle w:val="Standardstycketeckensnitt1"/>
          <w:lang w:val="en-US"/>
        </w:rPr>
        <w:t>, and the number of the time steps are decided, followed by the initialization soon after that. In the initialization the atom positions are assigned according to the lattice. The total momentum is set to zero. The velocity distribution is randomized and then rescaled so that the system has the correct temperature.</w:t>
      </w:r>
    </w:p>
    <w:p w:rsidR="005C5C3C" w:rsidRPr="00832E9F" w:rsidRDefault="005C5C3C">
      <w:pPr>
        <w:rPr>
          <w:lang w:val="en-US"/>
        </w:rPr>
      </w:pPr>
    </w:p>
    <w:p w:rsidR="005C5C3C" w:rsidRDefault="006370A8" w:rsidP="00AE5476">
      <w:pPr>
        <w:pStyle w:val="Heading1"/>
        <w:rPr>
          <w:lang w:val="en-US"/>
        </w:rPr>
      </w:pPr>
      <w:r>
        <w:rPr>
          <w:lang w:val="en-US"/>
        </w:rPr>
        <w:t xml:space="preserve">Create linked cells and </w:t>
      </w:r>
      <w:proofErr w:type="spellStart"/>
      <w:r>
        <w:rPr>
          <w:lang w:val="en-US"/>
        </w:rPr>
        <w:t>Verlet</w:t>
      </w:r>
      <w:proofErr w:type="spellEnd"/>
      <w:r>
        <w:rPr>
          <w:lang w:val="en-US"/>
        </w:rPr>
        <w:t xml:space="preserve"> list</w:t>
      </w:r>
    </w:p>
    <w:p w:rsidR="00C41950" w:rsidRDefault="00C41950" w:rsidP="00C41950">
      <w:pPr>
        <w:rPr>
          <w:lang w:val="en-US"/>
        </w:rPr>
      </w:pPr>
    </w:p>
    <w:p w:rsidR="00531E7F" w:rsidRPr="00C41950" w:rsidRDefault="00877126" w:rsidP="00C41950">
      <w:pPr>
        <w:rPr>
          <w:lang w:val="en-US"/>
        </w:rPr>
      </w:pPr>
      <w:r>
        <w:rPr>
          <w:lang w:val="en-US"/>
        </w:rPr>
        <w:t>In reality all</w:t>
      </w:r>
      <w:r w:rsidR="00531E7F">
        <w:rPr>
          <w:lang w:val="en-US"/>
        </w:rPr>
        <w:t xml:space="preserve"> particles in the system interact with each other. </w:t>
      </w:r>
      <w:r>
        <w:rPr>
          <w:lang w:val="en-US"/>
        </w:rPr>
        <w:t xml:space="preserve">The model only takes into account interactions between particles within a given distance of each other however since it would be too demanding to include all pair interactions in the computer simulation and since a particle is mostly influenced by </w:t>
      </w:r>
      <w:r w:rsidR="00D06C8B">
        <w:rPr>
          <w:lang w:val="en-US"/>
        </w:rPr>
        <w:t>nearby</w:t>
      </w:r>
      <w:r>
        <w:rPr>
          <w:lang w:val="en-US"/>
        </w:rPr>
        <w:t xml:space="preserve"> particles.</w:t>
      </w:r>
      <w:r w:rsidR="004C5F6A">
        <w:rPr>
          <w:lang w:val="en-US"/>
        </w:rPr>
        <w:t xml:space="preserve"> This distance is called the inner radius. </w:t>
      </w:r>
      <w:r w:rsidR="00FC2E7A">
        <w:rPr>
          <w:lang w:val="en-US"/>
        </w:rPr>
        <w:t xml:space="preserve">The program has to keep track of which particles are within the inner radius of each other and in order to not make it necessary to </w:t>
      </w:r>
      <w:r w:rsidR="00ED5588">
        <w:rPr>
          <w:lang w:val="en-US"/>
        </w:rPr>
        <w:t>check the distances betwe</w:t>
      </w:r>
      <w:r w:rsidR="0085570C">
        <w:rPr>
          <w:lang w:val="en-US"/>
        </w:rPr>
        <w:t xml:space="preserve">en all the particles </w:t>
      </w:r>
      <w:proofErr w:type="gramStart"/>
      <w:r w:rsidR="00ED5588">
        <w:rPr>
          <w:lang w:val="en-US"/>
        </w:rPr>
        <w:t>every</w:t>
      </w:r>
      <w:r w:rsidR="00FC2E7A">
        <w:rPr>
          <w:lang w:val="en-US"/>
        </w:rPr>
        <w:t xml:space="preserve"> iteration</w:t>
      </w:r>
      <w:proofErr w:type="gramEnd"/>
      <w:r w:rsidR="00FC2E7A">
        <w:rPr>
          <w:lang w:val="en-US"/>
        </w:rPr>
        <w:t xml:space="preserve"> </w:t>
      </w:r>
      <w:r w:rsidR="00ED5588">
        <w:rPr>
          <w:lang w:val="en-US"/>
        </w:rPr>
        <w:t>another distance called the outer radius is introduced. Data on which particles are within the outer radius of each other</w:t>
      </w:r>
      <w:r w:rsidR="00B6315C">
        <w:rPr>
          <w:lang w:val="en-US"/>
        </w:rPr>
        <w:t xml:space="preserve">, </w:t>
      </w:r>
      <w:proofErr w:type="spellStart"/>
      <w:r w:rsidR="00B6315C">
        <w:rPr>
          <w:lang w:val="en-US"/>
        </w:rPr>
        <w:t>ie</w:t>
      </w:r>
      <w:proofErr w:type="spellEnd"/>
      <w:r w:rsidR="00B6315C">
        <w:rPr>
          <w:lang w:val="en-US"/>
        </w:rPr>
        <w:t xml:space="preserve"> which particles are neighboring each other,</w:t>
      </w:r>
      <w:r w:rsidR="00D06C8B">
        <w:rPr>
          <w:lang w:val="en-US"/>
        </w:rPr>
        <w:t xml:space="preserve"> are stored and there is no need for an update until enough </w:t>
      </w:r>
      <w:proofErr w:type="gramStart"/>
      <w:r w:rsidR="00D06C8B">
        <w:rPr>
          <w:lang w:val="en-US"/>
        </w:rPr>
        <w:t>iterations</w:t>
      </w:r>
      <w:proofErr w:type="gramEnd"/>
      <w:r w:rsidR="00D06C8B">
        <w:rPr>
          <w:lang w:val="en-US"/>
        </w:rPr>
        <w:t xml:space="preserve"> have passed to make it possible for particles that were originally outside the outer radius of each other to have made it within the inner radius. This data is stored in the </w:t>
      </w:r>
      <w:proofErr w:type="spellStart"/>
      <w:r w:rsidR="00D06C8B">
        <w:rPr>
          <w:lang w:val="en-US"/>
        </w:rPr>
        <w:t>Verlet</w:t>
      </w:r>
      <w:proofErr w:type="spellEnd"/>
      <w:r w:rsidR="00D06C8B">
        <w:rPr>
          <w:lang w:val="en-US"/>
        </w:rPr>
        <w:t xml:space="preserve"> lists. In the first </w:t>
      </w:r>
      <w:proofErr w:type="spellStart"/>
      <w:r w:rsidR="00B6315C">
        <w:rPr>
          <w:lang w:val="en-US"/>
        </w:rPr>
        <w:t>Verlet</w:t>
      </w:r>
      <w:proofErr w:type="spellEnd"/>
      <w:r w:rsidR="00B6315C">
        <w:rPr>
          <w:lang w:val="en-US"/>
        </w:rPr>
        <w:t xml:space="preserve"> </w:t>
      </w:r>
      <w:r w:rsidR="00D06C8B">
        <w:rPr>
          <w:lang w:val="en-US"/>
        </w:rPr>
        <w:t>list the particle indices for the neighbors</w:t>
      </w:r>
      <w:r w:rsidR="00B6315C">
        <w:rPr>
          <w:lang w:val="en-US"/>
        </w:rPr>
        <w:t xml:space="preserve"> to the particle with index number 1 are included followed by the particle indices for the neighbors to the particle with index number 2 and so on. In the second </w:t>
      </w:r>
      <w:proofErr w:type="spellStart"/>
      <w:r w:rsidR="00B6315C">
        <w:rPr>
          <w:lang w:val="en-US"/>
        </w:rPr>
        <w:t>Verlet</w:t>
      </w:r>
      <w:proofErr w:type="spellEnd"/>
      <w:r w:rsidR="00B6315C">
        <w:rPr>
          <w:lang w:val="en-US"/>
        </w:rPr>
        <w:t xml:space="preserve"> list the i</w:t>
      </w:r>
      <w:proofErr w:type="gramStart"/>
      <w:r w:rsidR="00B6315C">
        <w:rPr>
          <w:lang w:val="en-US"/>
        </w:rPr>
        <w:t>:th</w:t>
      </w:r>
      <w:proofErr w:type="gramEnd"/>
      <w:r w:rsidR="00B6315C">
        <w:rPr>
          <w:lang w:val="en-US"/>
        </w:rPr>
        <w:t xml:space="preserve"> element gives the position in the first </w:t>
      </w:r>
      <w:proofErr w:type="spellStart"/>
      <w:r w:rsidR="00B6315C">
        <w:rPr>
          <w:lang w:val="en-US"/>
        </w:rPr>
        <w:t>Verlet</w:t>
      </w:r>
      <w:proofErr w:type="spellEnd"/>
      <w:r w:rsidR="00B6315C">
        <w:rPr>
          <w:lang w:val="en-US"/>
        </w:rPr>
        <w:t xml:space="preserve"> list for the index of the first </w:t>
      </w:r>
      <w:r w:rsidR="0085570C">
        <w:rPr>
          <w:lang w:val="en-US"/>
        </w:rPr>
        <w:t xml:space="preserve">neighbor of the i:th particle. To avoid checking the distance between all the particles when the </w:t>
      </w:r>
      <w:proofErr w:type="spellStart"/>
      <w:r w:rsidR="0085570C">
        <w:rPr>
          <w:lang w:val="en-US"/>
        </w:rPr>
        <w:t>Verlet</w:t>
      </w:r>
      <w:proofErr w:type="spellEnd"/>
      <w:r w:rsidR="0085570C">
        <w:rPr>
          <w:lang w:val="en-US"/>
        </w:rPr>
        <w:t xml:space="preserve"> lists are updated the system is divided into cubic cells and data on which particles belong to which cell is stored in the Linked cell list. In the first linked cell list the particle indices for the particles </w:t>
      </w:r>
      <w:r w:rsidR="002B14AF">
        <w:rPr>
          <w:lang w:val="en-US"/>
        </w:rPr>
        <w:t>in cell</w:t>
      </w:r>
      <w:r w:rsidR="0085570C">
        <w:rPr>
          <w:lang w:val="en-US"/>
        </w:rPr>
        <w:t xml:space="preserve"> 1 are included followed by the particle indices </w:t>
      </w:r>
      <w:r w:rsidR="002B14AF">
        <w:rPr>
          <w:lang w:val="en-US"/>
        </w:rPr>
        <w:t xml:space="preserve">for the </w:t>
      </w:r>
      <w:r w:rsidR="0085570C">
        <w:rPr>
          <w:lang w:val="en-US"/>
        </w:rPr>
        <w:t>particle</w:t>
      </w:r>
      <w:r w:rsidR="002B14AF">
        <w:rPr>
          <w:lang w:val="en-US"/>
        </w:rPr>
        <w:t>s in cell 2 and so forth</w:t>
      </w:r>
      <w:r w:rsidR="0085570C">
        <w:rPr>
          <w:lang w:val="en-US"/>
        </w:rPr>
        <w:t xml:space="preserve"> </w:t>
      </w:r>
      <w:r w:rsidR="002B14AF">
        <w:rPr>
          <w:lang w:val="en-US"/>
        </w:rPr>
        <w:t xml:space="preserve">in a similar fashion to how the first </w:t>
      </w:r>
      <w:proofErr w:type="spellStart"/>
      <w:r w:rsidR="002B14AF">
        <w:rPr>
          <w:lang w:val="en-US"/>
        </w:rPr>
        <w:t>Verlet</w:t>
      </w:r>
      <w:proofErr w:type="spellEnd"/>
      <w:r w:rsidR="002B14AF">
        <w:rPr>
          <w:lang w:val="en-US"/>
        </w:rPr>
        <w:t xml:space="preserve"> list is constructed</w:t>
      </w:r>
      <w:r w:rsidR="0085570C">
        <w:rPr>
          <w:lang w:val="en-US"/>
        </w:rPr>
        <w:t>.</w:t>
      </w:r>
      <w:r w:rsidR="002B14AF">
        <w:rPr>
          <w:lang w:val="en-US"/>
        </w:rPr>
        <w:t xml:space="preserve"> Similarly the i</w:t>
      </w:r>
      <w:proofErr w:type="gramStart"/>
      <w:r w:rsidR="002B14AF">
        <w:rPr>
          <w:lang w:val="en-US"/>
        </w:rPr>
        <w:t>:th</w:t>
      </w:r>
      <w:proofErr w:type="gramEnd"/>
      <w:r w:rsidR="002B14AF">
        <w:rPr>
          <w:lang w:val="en-US"/>
        </w:rPr>
        <w:t xml:space="preserve"> element in the second linked cell list gives the position in the first linked cell list for the index of the first particle in the i:th cell.</w:t>
      </w:r>
    </w:p>
    <w:p w:rsidR="005C5C3C" w:rsidRDefault="006370A8">
      <w:pPr>
        <w:rPr>
          <w:lang w:val="en-US"/>
        </w:rPr>
      </w:pPr>
      <w:r>
        <w:rPr>
          <w:lang w:val="en-US"/>
        </w:rPr>
        <w:t>When using th</w:t>
      </w:r>
      <w:r w:rsidR="002B14AF">
        <w:rPr>
          <w:lang w:val="en-US"/>
        </w:rPr>
        <w:t xml:space="preserve">e </w:t>
      </w:r>
      <w:proofErr w:type="spellStart"/>
      <w:r w:rsidR="002B14AF">
        <w:rPr>
          <w:lang w:val="en-US"/>
        </w:rPr>
        <w:t>Verlet</w:t>
      </w:r>
      <w:proofErr w:type="spellEnd"/>
      <w:r w:rsidR="002B14AF">
        <w:rPr>
          <w:lang w:val="en-US"/>
        </w:rPr>
        <w:t xml:space="preserve"> list method the </w:t>
      </w:r>
      <w:r>
        <w:rPr>
          <w:lang w:val="en-US"/>
        </w:rPr>
        <w:t>list</w:t>
      </w:r>
      <w:r w:rsidR="002B14AF">
        <w:rPr>
          <w:lang w:val="en-US"/>
        </w:rPr>
        <w:t>s</w:t>
      </w:r>
      <w:r>
        <w:rPr>
          <w:lang w:val="en-US"/>
        </w:rPr>
        <w:t xml:space="preserve"> will be updated with different intervals depending on how thick the skin is i.e. </w:t>
      </w:r>
      <w:r w:rsidR="002B14AF">
        <w:rPr>
          <w:lang w:val="en-US"/>
        </w:rPr>
        <w:t xml:space="preserve">what </w:t>
      </w:r>
      <w:r>
        <w:rPr>
          <w:lang w:val="en-US"/>
        </w:rPr>
        <w:t xml:space="preserve">the difference </w:t>
      </w:r>
      <w:r w:rsidR="002B14AF">
        <w:rPr>
          <w:lang w:val="en-US"/>
        </w:rPr>
        <w:t xml:space="preserve">is </w:t>
      </w:r>
      <w:r>
        <w:rPr>
          <w:lang w:val="en-US"/>
        </w:rPr>
        <w:t xml:space="preserve">between </w:t>
      </w:r>
      <w:r w:rsidR="002B14AF">
        <w:rPr>
          <w:lang w:val="en-US"/>
        </w:rPr>
        <w:t>the inner and outer radius</w:t>
      </w:r>
      <w:r>
        <w:rPr>
          <w:lang w:val="en-US"/>
        </w:rPr>
        <w:t>. It will also depend on how fast the particles are moving. For example, faster particles means shorter interval between updates. This means that if one keeps track of how far the particles has moved it can be decided when to update, which means tha</w:t>
      </w:r>
      <w:r w:rsidR="003F1782">
        <w:rPr>
          <w:lang w:val="en-US"/>
        </w:rPr>
        <w:t>t the list only is updated when</w:t>
      </w:r>
      <w:r>
        <w:rPr>
          <w:lang w:val="en-US"/>
        </w:rPr>
        <w:t xml:space="preserve"> it actually needs to be.</w:t>
      </w:r>
    </w:p>
    <w:p w:rsidR="002B14AF" w:rsidRDefault="002B14AF">
      <w:pPr>
        <w:rPr>
          <w:lang w:val="en-US"/>
        </w:rPr>
      </w:pPr>
    </w:p>
    <w:p w:rsidR="005C5C3C" w:rsidRDefault="006370A8" w:rsidP="00AE5476">
      <w:pPr>
        <w:pStyle w:val="Heading1"/>
        <w:rPr>
          <w:lang w:val="en-US"/>
        </w:rPr>
      </w:pPr>
      <w:r>
        <w:rPr>
          <w:lang w:val="en-US"/>
        </w:rPr>
        <w:lastRenderedPageBreak/>
        <w:t>Force calculation</w:t>
      </w:r>
    </w:p>
    <w:p w:rsidR="005C5C3C" w:rsidRDefault="005C5C3C">
      <w:pPr>
        <w:rPr>
          <w:lang w:val="en-US"/>
        </w:rPr>
      </w:pPr>
    </w:p>
    <w:p w:rsidR="007627C7" w:rsidRDefault="007627C7" w:rsidP="007627C7">
      <w:pPr>
        <w:rPr>
          <w:lang w:val="en-US"/>
        </w:rPr>
      </w:pPr>
      <w:r>
        <w:rPr>
          <w:lang w:val="en-US"/>
        </w:rPr>
        <w:t xml:space="preserve">The </w:t>
      </w:r>
      <w:proofErr w:type="spellStart"/>
      <w:r>
        <w:rPr>
          <w:lang w:val="en-US"/>
        </w:rPr>
        <w:t>Lennard</w:t>
      </w:r>
      <w:proofErr w:type="spellEnd"/>
      <w:r>
        <w:rPr>
          <w:lang w:val="en-US"/>
        </w:rPr>
        <w:t>-Jones potential for a particle pair is</w:t>
      </w:r>
    </w:p>
    <w:p w:rsidR="007627C7" w:rsidRPr="000A06CC" w:rsidRDefault="00C13CE2" w:rsidP="007627C7">
      <w:pPr>
        <w:ind w:firstLine="120"/>
      </w:pPr>
      <m:oMathPara>
        <m:oMath>
          <m:sSub>
            <m:sSubPr>
              <m:ctrlPr>
                <w:rPr>
                  <w:rFonts w:ascii="Cambria Math" w:hAnsi="Cambria Math"/>
                </w:rPr>
              </m:ctrlPr>
            </m:sSubPr>
            <m:e>
              <m:r>
                <w:rPr>
                  <w:rFonts w:ascii="Cambria Math" w:hAnsi="Cambria Math"/>
                </w:rPr>
                <m:t>V</m:t>
              </m:r>
            </m:e>
            <m:sub>
              <m:r>
                <w:rPr>
                  <w:rFonts w:ascii="Cambria Math" w:hAnsi="Cambria Math"/>
                </w:rPr>
                <m:t>LJ</m:t>
              </m:r>
            </m:sub>
          </m:sSub>
          <m:r>
            <w:rPr>
              <w:rFonts w:ascii="Cambria Math" w:hAnsi="Cambria Math"/>
            </w:rPr>
            <m:t>=4ε[</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r</m:t>
                  </m:r>
                </m:den>
              </m:f>
              <m:r>
                <w:rPr>
                  <w:rFonts w:ascii="Cambria Math" w:hAnsi="Cambria Math"/>
                </w:rPr>
                <m:t>)</m:t>
              </m:r>
            </m:e>
            <m:sup>
              <m:r>
                <w:rPr>
                  <w:rFonts w:ascii="Cambria Math" w:hAnsi="Cambria Math"/>
                </w:rPr>
                <m:t>12</m:t>
              </m:r>
            </m:sup>
          </m:sSup>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σ</m:t>
                  </m:r>
                </m:num>
                <m:den>
                  <m:r>
                    <w:rPr>
                      <w:rFonts w:ascii="Cambria Math" w:hAnsi="Cambria Math"/>
                    </w:rPr>
                    <m:t>r</m:t>
                  </m:r>
                </m:den>
              </m:f>
              <m:r>
                <w:rPr>
                  <w:rFonts w:ascii="Cambria Math" w:hAnsi="Cambria Math"/>
                </w:rPr>
                <m:t>)</m:t>
              </m:r>
            </m:e>
            <m:sup>
              <m:r>
                <w:rPr>
                  <w:rFonts w:ascii="Cambria Math" w:hAnsi="Cambria Math"/>
                </w:rPr>
                <m:t>6</m:t>
              </m:r>
            </m:sup>
          </m:sSup>
          <m:r>
            <w:rPr>
              <w:rFonts w:ascii="Cambria Math" w:hAnsi="Cambria Math"/>
            </w:rPr>
            <m:t>]</m:t>
          </m:r>
        </m:oMath>
      </m:oMathPara>
    </w:p>
    <w:p w:rsidR="007627C7" w:rsidRDefault="007627C7" w:rsidP="007627C7">
      <w:pPr>
        <w:rPr>
          <w:lang w:val="en-US"/>
        </w:rPr>
      </w:pPr>
      <w:proofErr w:type="gramStart"/>
      <w:r w:rsidRPr="00EF2E8D">
        <w:rPr>
          <w:lang w:val="en-US"/>
        </w:rPr>
        <w:t>where</w:t>
      </w:r>
      <w:proofErr w:type="gramEnd"/>
      <w:r w:rsidRPr="00EF2E8D">
        <w:rPr>
          <w:lang w:val="en-US"/>
        </w:rPr>
        <w:t xml:space="preserve"> r is the distance between the two particles</w:t>
      </w:r>
      <w:r>
        <w:rPr>
          <w:lang w:val="en-US"/>
        </w:rPr>
        <w:t xml:space="preserve">. Epsilon and sigma are material constants. This can be </w:t>
      </w:r>
      <w:proofErr w:type="gramStart"/>
      <w:r w:rsidR="00EF2E8D">
        <w:rPr>
          <w:lang w:val="en-US"/>
        </w:rPr>
        <w:t>The</w:t>
      </w:r>
      <w:proofErr w:type="gramEnd"/>
      <w:r w:rsidR="00EF2E8D">
        <w:rPr>
          <w:lang w:val="en-US"/>
        </w:rPr>
        <w:t xml:space="preserve"> potential energy for the neighboring particle pairs are </w:t>
      </w:r>
      <w:r>
        <w:rPr>
          <w:lang w:val="en-US"/>
        </w:rPr>
        <w:t>set to zero when they are farther apa</w:t>
      </w:r>
      <w:r w:rsidR="008F3113">
        <w:rPr>
          <w:lang w:val="en-US"/>
        </w:rPr>
        <w:t xml:space="preserve">rt than the outer radius and </w:t>
      </w:r>
      <w:r>
        <w:rPr>
          <w:lang w:val="en-US"/>
        </w:rPr>
        <w:t>according to the</w:t>
      </w:r>
      <w:r w:rsidR="00EF2E8D">
        <w:rPr>
          <w:lang w:val="en-US"/>
        </w:rPr>
        <w:t xml:space="preserve"> </w:t>
      </w:r>
      <w:proofErr w:type="spellStart"/>
      <w:r w:rsidR="00EF2E8D">
        <w:rPr>
          <w:lang w:val="en-US"/>
        </w:rPr>
        <w:t>Lennard</w:t>
      </w:r>
      <w:proofErr w:type="spellEnd"/>
      <w:r w:rsidR="00EF2E8D">
        <w:rPr>
          <w:lang w:val="en-US"/>
        </w:rPr>
        <w:t>-Jones formula</w:t>
      </w:r>
      <w:r>
        <w:rPr>
          <w:lang w:val="en-US"/>
        </w:rPr>
        <w:t xml:space="preserve"> when the particles are withi</w:t>
      </w:r>
      <w:r w:rsidR="008F3113">
        <w:rPr>
          <w:lang w:val="en-US"/>
        </w:rPr>
        <w:t>n the outer radius of each other</w:t>
      </w:r>
      <w:r w:rsidR="00EF2E8D">
        <w:rPr>
          <w:lang w:val="en-US"/>
        </w:rPr>
        <w:t xml:space="preserve">. </w:t>
      </w:r>
    </w:p>
    <w:p w:rsidR="00EF2E8D" w:rsidRPr="00EF2E8D" w:rsidRDefault="00EF2E8D" w:rsidP="007627C7">
      <w:pPr>
        <w:rPr>
          <w:lang w:val="en-US"/>
        </w:rPr>
      </w:pPr>
      <w:r>
        <w:rPr>
          <w:lang w:val="en-US"/>
        </w:rPr>
        <w:t>In order to avoid discontinuity of the potential energy it is shifted to be zero at the cut-off distance.</w:t>
      </w:r>
    </w:p>
    <w:p w:rsidR="005C5C3C" w:rsidRPr="00EF2E8D" w:rsidRDefault="005C5C3C">
      <w:pPr>
        <w:rPr>
          <w:lang w:val="en-US"/>
        </w:rPr>
      </w:pPr>
    </w:p>
    <w:p w:rsidR="005C5C3C" w:rsidRDefault="006370A8" w:rsidP="00AE5476">
      <w:pPr>
        <w:pStyle w:val="Heading1"/>
        <w:rPr>
          <w:lang w:val="en-US"/>
        </w:rPr>
      </w:pPr>
      <w:r>
        <w:rPr>
          <w:lang w:val="en-US"/>
        </w:rPr>
        <w:t>Apply Leap Frog</w:t>
      </w:r>
    </w:p>
    <w:p w:rsidR="005C5C3C" w:rsidRDefault="005C5C3C">
      <w:pPr>
        <w:rPr>
          <w:lang w:val="en-US"/>
        </w:rPr>
      </w:pPr>
    </w:p>
    <w:p w:rsidR="005C5C3C" w:rsidRDefault="006370A8">
      <w:pPr>
        <w:rPr>
          <w:lang w:val="en-US"/>
        </w:rPr>
      </w:pPr>
      <w:r>
        <w:rPr>
          <w:lang w:val="en-US"/>
        </w:rPr>
        <w:t>In this step, the previous position, velocity and acceleration are used to calculate the new position and velocity. This is done by the leap-frog algorithm.</w:t>
      </w:r>
      <w:r>
        <w:rPr>
          <w:rStyle w:val="Standardstycketeckensnitt1"/>
          <w:lang w:val="en-US"/>
        </w:rPr>
        <w:t xml:space="preserve"> The instantaneous temperature at iteration n is here calculated as:</w:t>
      </w:r>
    </w:p>
    <w:p w:rsidR="005C5C3C" w:rsidRDefault="005C5C3C">
      <w:pPr>
        <w:rPr>
          <w:lang w:val="en-US"/>
        </w:rPr>
      </w:pPr>
    </w:p>
    <w:p w:rsidR="005C5C3C" w:rsidRPr="000A06CC" w:rsidRDefault="00C13CE2">
      <w:pPr>
        <w:rPr>
          <w:lang w:val="en-US"/>
        </w:rPr>
      </w:pPr>
      <m:oMathPara>
        <m:oMathParaPr>
          <m:jc m:val="left"/>
        </m:oMathParaPr>
        <m:oMath>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T(n)=</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mv</m:t>
                      </m:r>
                    </m:e>
                    <m:sub>
                      <m:r>
                        <w:rPr>
                          <w:rFonts w:ascii="Cambria Math" w:hAnsi="Cambria Math"/>
                        </w:rPr>
                        <m:t>j,i</m:t>
                      </m:r>
                    </m:sub>
                  </m:sSub>
                  <m:r>
                    <w:rPr>
                      <w:rFonts w:ascii="Cambria Math" w:hAnsi="Cambria Math"/>
                    </w:rPr>
                    <m:t>(n)</m:t>
                  </m:r>
                </m:e>
              </m:nary>
            </m:num>
            <m:den>
              <m:r>
                <w:rPr>
                  <w:rFonts w:ascii="Cambria Math" w:hAnsi="Cambria Math"/>
                </w:rPr>
                <m:t>3N</m:t>
              </m:r>
            </m:den>
          </m:f>
        </m:oMath>
      </m:oMathPara>
    </w:p>
    <w:p w:rsidR="005C5C3C" w:rsidRDefault="005C5C3C">
      <w:pPr>
        <w:rPr>
          <w:lang w:val="en-US"/>
        </w:rPr>
      </w:pPr>
    </w:p>
    <w:p w:rsidR="005C5C3C" w:rsidRDefault="006370A8" w:rsidP="00AE5476">
      <w:pPr>
        <w:pStyle w:val="Heading1"/>
        <w:rPr>
          <w:lang w:val="en-US"/>
        </w:rPr>
      </w:pPr>
      <w:r>
        <w:rPr>
          <w:lang w:val="en-US"/>
        </w:rPr>
        <w:t>Calculate and store properties</w:t>
      </w:r>
    </w:p>
    <w:p w:rsidR="005C5C3C" w:rsidRDefault="005C5C3C">
      <w:pPr>
        <w:rPr>
          <w:lang w:val="en-US"/>
        </w:rPr>
      </w:pPr>
    </w:p>
    <w:p w:rsidR="005C5C3C" w:rsidRDefault="006370A8">
      <w:pPr>
        <w:rPr>
          <w:lang w:val="en-US"/>
        </w:rPr>
      </w:pPr>
      <w:r>
        <w:rPr>
          <w:lang w:val="en-US"/>
        </w:rPr>
        <w:t>Since we have the velocity and the potential energy in our data structure thus we can calculate the kinetic and total energy. Temperature, pressure, mean square displacement and other properties will also be calculated. In order to provide the user with smoother plots the values presented will then be the mean values over a certain iteration interval.</w:t>
      </w:r>
    </w:p>
    <w:p w:rsidR="005C5C3C" w:rsidRDefault="005C5C3C">
      <w:pPr>
        <w:rPr>
          <w:lang w:val="en-US"/>
        </w:rPr>
      </w:pPr>
    </w:p>
    <w:p w:rsidR="005C5C3C" w:rsidRDefault="00FD341D">
      <w:pPr>
        <w:rPr>
          <w:lang w:val="en-US"/>
        </w:rPr>
      </w:pPr>
      <w:r>
        <w:rPr>
          <w:lang w:val="en-US"/>
        </w:rPr>
        <w:t>The followings are the properties we calculate</w:t>
      </w:r>
      <w:r w:rsidR="00B1677F">
        <w:rPr>
          <w:lang w:val="en-US"/>
        </w:rPr>
        <w:t>d</w:t>
      </w:r>
      <w:r>
        <w:rPr>
          <w:lang w:val="en-US"/>
        </w:rPr>
        <w:t xml:space="preserve"> in our project:</w:t>
      </w:r>
    </w:p>
    <w:p w:rsidR="00B1677F" w:rsidRDefault="00B1677F">
      <w:pPr>
        <w:rPr>
          <w:lang w:val="en-US"/>
        </w:rPr>
      </w:pPr>
    </w:p>
    <w:p w:rsidR="00B1677F" w:rsidRDefault="00B1677F" w:rsidP="00B1677F">
      <w:pPr>
        <w:pStyle w:val="Rubrik21"/>
        <w:ind w:firstLine="709"/>
        <w:rPr>
          <w:lang w:val="en-US"/>
        </w:rPr>
      </w:pPr>
      <w:r>
        <w:rPr>
          <w:lang w:val="en-US"/>
        </w:rPr>
        <w:t>Kinetic energy / Temperature</w:t>
      </w:r>
    </w:p>
    <w:p w:rsidR="00B1677F" w:rsidRPr="00B1677F" w:rsidRDefault="00B1677F" w:rsidP="00B1677F">
      <w:pPr>
        <w:ind w:left="709"/>
        <w:rPr>
          <w:rFonts w:ascii="Cambria" w:eastAsia="Times New Roman" w:hAnsi="Cambria" w:cs="Times New Roman"/>
        </w:rPr>
      </w:pPr>
    </w:p>
    <w:p w:rsidR="00B1677F" w:rsidRPr="000A06CC" w:rsidRDefault="000A06CC" w:rsidP="00B1677F">
      <w:pPr>
        <w:ind w:left="709"/>
        <w:rPr>
          <w:rFonts w:ascii="Cambria" w:eastAsia="Times New Roman" w:hAnsi="Cambria" w:cs="Times New Roman"/>
        </w:rPr>
      </w:pPr>
      <m:oMathPara>
        <m:oMathParaPr>
          <m:jc m:val="left"/>
        </m:oMathParaPr>
        <m:oMath>
          <m:r>
            <w:rPr>
              <w:rFonts w:ascii="Cambria Math" w:eastAsia="Times New Roman" w:hAnsi="Cambria Math" w:cs="Times New Roman"/>
            </w:rPr>
            <m:t>K=</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2</m:t>
              </m:r>
            </m:den>
          </m:f>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sSub>
                <m:sSubPr>
                  <m:ctrlPr>
                    <w:rPr>
                      <w:rFonts w:ascii="Cambria Math" w:hAnsi="Cambria Math"/>
                    </w:rPr>
                  </m:ctrlPr>
                </m:sSubPr>
                <m:e>
                  <m:r>
                    <w:rPr>
                      <w:rFonts w:ascii="Cambria Math" w:hAnsi="Cambria Math"/>
                    </w:rPr>
                    <m:t>mv</m:t>
                  </m:r>
                </m:e>
                <m:sub>
                  <m:r>
                    <w:rPr>
                      <w:rFonts w:ascii="Cambria Math" w:hAnsi="Cambria Math"/>
                    </w:rPr>
                    <m:t>j,i</m:t>
                  </m:r>
                </m:sub>
              </m:sSub>
            </m:e>
          </m:nary>
        </m:oMath>
      </m:oMathPara>
    </w:p>
    <w:p w:rsidR="00B1677F" w:rsidRPr="000A06CC" w:rsidRDefault="000A06CC" w:rsidP="00B1677F">
      <w:pPr>
        <w:ind w:left="709"/>
        <w:rPr>
          <w:lang w:val="en-US"/>
        </w:rPr>
      </w:pPr>
      <m:oMathPara>
        <m:oMathParaPr>
          <m:jc m:val="left"/>
        </m:oMathParaPr>
        <m:oMath>
          <m:r>
            <w:rPr>
              <w:rFonts w:ascii="Cambria Math" w:hAnsi="Cambria Math"/>
            </w:rPr>
            <m:t>T=</m:t>
          </m:r>
          <m:f>
            <m:fPr>
              <m:ctrlPr>
                <w:rPr>
                  <w:rFonts w:ascii="Cambria Math" w:hAnsi="Cambria Math"/>
                </w:rPr>
              </m:ctrlPr>
            </m:fPr>
            <m:num>
              <m:r>
                <m:rPr>
                  <m:sty m:val="p"/>
                </m:rPr>
                <w:rPr>
                  <w:rFonts w:ascii="Cambria Math" w:hAnsi="Cambria Math"/>
                </w:rPr>
                <m:t>2K</m:t>
              </m:r>
            </m:num>
            <m:den>
              <m:r>
                <w:rPr>
                  <w:rFonts w:ascii="Cambria Math" w:hAnsi="Cambria Math"/>
                </w:rPr>
                <m:t>3N</m:t>
              </m:r>
              <m:sSub>
                <m:sSubPr>
                  <m:ctrlPr>
                    <w:rPr>
                      <w:rFonts w:ascii="Cambria Math" w:hAnsi="Cambria Math"/>
                    </w:rPr>
                  </m:ctrlPr>
                </m:sSubPr>
                <m:e>
                  <m:r>
                    <w:rPr>
                      <w:rFonts w:ascii="Cambria Math" w:hAnsi="Cambria Math"/>
                    </w:rPr>
                    <m:t>K</m:t>
                  </m:r>
                </m:e>
                <m:sub>
                  <m:r>
                    <w:rPr>
                      <w:rFonts w:ascii="Cambria Math" w:hAnsi="Cambria Math"/>
                    </w:rPr>
                    <m:t>b</m:t>
                  </m:r>
                </m:sub>
              </m:sSub>
            </m:den>
          </m:f>
        </m:oMath>
      </m:oMathPara>
    </w:p>
    <w:p w:rsidR="00B1677F" w:rsidRPr="00B1677F" w:rsidRDefault="00B1677F" w:rsidP="00B1677F">
      <w:pPr>
        <w:rPr>
          <w:lang w:val="en-US"/>
        </w:rPr>
      </w:pPr>
      <w:r>
        <w:rPr>
          <w:lang w:val="en-US"/>
        </w:rPr>
        <w:tab/>
        <w:t>K is kinetic energy and T is temperature.</w:t>
      </w:r>
    </w:p>
    <w:p w:rsidR="00B1677F" w:rsidRDefault="00B1677F">
      <w:pPr>
        <w:rPr>
          <w:lang w:val="en-US"/>
        </w:rPr>
      </w:pPr>
      <w:r>
        <w:rPr>
          <w:lang w:val="en-US"/>
        </w:rPr>
        <w:tab/>
      </w:r>
    </w:p>
    <w:p w:rsidR="00B1677F" w:rsidRDefault="00B1677F" w:rsidP="00832E9F">
      <w:pPr>
        <w:pStyle w:val="Rubrik21"/>
        <w:ind w:firstLine="709"/>
        <w:rPr>
          <w:lang w:val="en-US"/>
        </w:rPr>
      </w:pPr>
      <w:r>
        <w:rPr>
          <w:lang w:val="en-US"/>
        </w:rPr>
        <w:t>Potential energy</w:t>
      </w:r>
    </w:p>
    <w:p w:rsidR="00B1677F" w:rsidRDefault="00B1677F" w:rsidP="00B1677F">
      <w:pPr>
        <w:rPr>
          <w:lang w:val="en-US"/>
        </w:rPr>
      </w:pPr>
      <w:r>
        <w:rPr>
          <w:lang w:val="en-US"/>
        </w:rPr>
        <w:tab/>
      </w:r>
    </w:p>
    <w:p w:rsidR="00BB088B" w:rsidRDefault="00BB088B" w:rsidP="00BB088B">
      <w:pPr>
        <w:rPr>
          <w:lang w:val="en-US"/>
        </w:rPr>
      </w:pPr>
      <w:r>
        <w:rPr>
          <w:lang w:val="en-US"/>
        </w:rPr>
        <w:tab/>
        <w:t xml:space="preserve">The </w:t>
      </w:r>
      <w:proofErr w:type="spellStart"/>
      <w:r>
        <w:rPr>
          <w:lang w:val="en-US"/>
        </w:rPr>
        <w:t>Lennard</w:t>
      </w:r>
      <w:proofErr w:type="spellEnd"/>
      <w:r>
        <w:rPr>
          <w:lang w:val="en-US"/>
        </w:rPr>
        <w:t xml:space="preserve">-Jones potential for a particle pair is used to calculate the potential energy, </w:t>
      </w:r>
    </w:p>
    <w:p w:rsidR="00BB088B" w:rsidRPr="00BB088B" w:rsidRDefault="00BB088B" w:rsidP="00B1677F">
      <w:pPr>
        <w:rPr>
          <w:lang w:val="en-US"/>
        </w:rPr>
      </w:pPr>
    </w:p>
    <w:p w:rsidR="00B1677F" w:rsidRDefault="00B1677F" w:rsidP="00B1677F">
      <w:r>
        <w:rPr>
          <w:lang w:val="en-US"/>
        </w:rPr>
        <w:lastRenderedPageBreak/>
        <w:tab/>
      </w:r>
      <m:oMath>
        <m:r>
          <m:rPr>
            <m:sty m:val="p"/>
          </m:rPr>
          <w:rPr>
            <w:rFonts w:ascii="Cambria Math" w:hAnsi="Cambria Math"/>
          </w:rPr>
          <m:t>U</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w:rPr>
                    <w:rFonts w:ascii="Cambria Math" w:hAnsi="Cambria Math"/>
                    <w:lang w:val="en-US"/>
                  </w:rPr>
                  <m:t>≠</m:t>
                </m:r>
                <m:r>
                  <w:rPr>
                    <w:rFonts w:ascii="Cambria Math" w:hAnsi="Cambria Math"/>
                  </w:rPr>
                  <m:t>i</m:t>
                </m:r>
              </m:sub>
              <m:sup>
                <m:r>
                  <w:rPr>
                    <w:rFonts w:ascii="Cambria Math" w:hAnsi="Cambria Math"/>
                  </w:rPr>
                  <m:t>N</m:t>
                </m:r>
              </m:sup>
              <m:e>
                <m:d>
                  <m:dPr>
                    <m:begChr m:val="{"/>
                    <m:endChr m:val="}"/>
                    <m:ctrlPr>
                      <w:rPr>
                        <w:rFonts w:ascii="Cambria Math" w:hAnsi="Cambria Math"/>
                        <w:i/>
                      </w:rPr>
                    </m:ctrlPr>
                  </m:dPr>
                  <m:e>
                    <m:r>
                      <w:rPr>
                        <w:rFonts w:ascii="Cambria Math" w:hAnsi="Cambria Math"/>
                      </w:rPr>
                      <m:t>4ε</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ij</m:t>
                                        </m:r>
                                      </m:sub>
                                    </m:sSub>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ij</m:t>
                                        </m:r>
                                      </m:sub>
                                    </m:sSub>
                                  </m:den>
                                </m:f>
                              </m:e>
                            </m:d>
                          </m:e>
                          <m:sup>
                            <m:r>
                              <w:rPr>
                                <w:rFonts w:ascii="Cambria Math" w:hAnsi="Cambria Math"/>
                              </w:rPr>
                              <m:t>6</m:t>
                            </m:r>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cutoff</m:t>
                        </m:r>
                      </m:sub>
                    </m:sSub>
                  </m:e>
                </m:d>
              </m:e>
            </m:nary>
          </m:e>
        </m:nary>
        <m:r>
          <w:rPr>
            <w:rFonts w:ascii="Cambria Math" w:hAnsi="Cambria Math"/>
          </w:rPr>
          <m:t xml:space="preserve"> </m:t>
        </m:r>
      </m:oMath>
    </w:p>
    <w:p w:rsidR="00BB088B" w:rsidRDefault="00BB088B" w:rsidP="00B1677F">
      <w:r>
        <w:tab/>
      </w:r>
    </w:p>
    <w:p w:rsidR="00BB088B" w:rsidRPr="000A06CC" w:rsidRDefault="00BB088B" w:rsidP="000A06CC">
      <w:pPr>
        <w:ind w:left="709"/>
        <w:rPr>
          <w:lang w:val="en-US"/>
        </w:rPr>
      </w:pPr>
      <w:r w:rsidRPr="000A06CC">
        <w:rPr>
          <w:lang w:val="en-US"/>
        </w:rPr>
        <w:t xml:space="preserve">The </w:t>
      </w:r>
      <w:r w:rsidR="000A06CC" w:rsidRPr="000A06CC">
        <w:rPr>
          <w:lang w:val="en-US"/>
        </w:rPr>
        <w:t>potential is subtract by</w:t>
      </w:r>
      <w:r w:rsidRPr="000A06CC">
        <w:rPr>
          <w:lang w:val="en-US"/>
        </w:rPr>
        <w:t xml:space="preserve"> cutoff energy</w:t>
      </w:r>
      <w:r w:rsidR="000A06CC">
        <w:rPr>
          <w:lang w:val="en-US"/>
        </w:rPr>
        <w:t xml:space="preserve"> in order to make the potential continuous at the cut off distance. The cutoff energy value can be obtained using the following formula.</w:t>
      </w:r>
    </w:p>
    <w:p w:rsidR="00FE57C9" w:rsidRDefault="00FE57C9" w:rsidP="00B1677F">
      <w:r>
        <w:rPr>
          <w:lang w:val="en-US"/>
        </w:rPr>
        <w:tab/>
      </w:r>
      <m:oMath>
        <m:sSub>
          <m:sSubPr>
            <m:ctrlPr>
              <w:rPr>
                <w:rFonts w:ascii="Cambria Math" w:hAnsi="Cambria Math"/>
                <w:i/>
              </w:rPr>
            </m:ctrlPr>
          </m:sSubPr>
          <m:e>
            <m:r>
              <w:rPr>
                <w:rFonts w:ascii="Cambria Math" w:hAnsi="Cambria Math"/>
              </w:rPr>
              <m:t>E</m:t>
            </m:r>
          </m:e>
          <m:sub>
            <m:r>
              <w:rPr>
                <w:rFonts w:ascii="Cambria Math" w:hAnsi="Cambria Math"/>
              </w:rPr>
              <m:t>cutoff</m:t>
            </m:r>
          </m:sub>
        </m:sSub>
        <m:r>
          <w:rPr>
            <w:rFonts w:ascii="Cambria Math" w:hAnsi="Cambria Math"/>
          </w:rPr>
          <m:t>=4ε</m:t>
        </m:r>
        <m:d>
          <m:dPr>
            <m:begChr m:val="["/>
            <m:endChr m:val="]"/>
            <m:ctrlPr>
              <w:rPr>
                <w:rFonts w:ascii="Cambria Math" w:hAnsi="Cambria Math"/>
                <w:i/>
              </w:rPr>
            </m:ctrlPr>
          </m:dPr>
          <m:e>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cutoff</m:t>
                            </m:r>
                          </m:sub>
                        </m:sSub>
                      </m:den>
                    </m:f>
                  </m:e>
                </m:d>
              </m:e>
              <m:sup>
                <m:r>
                  <w:rPr>
                    <w:rFonts w:ascii="Cambria Math" w:hAnsi="Cambria Math"/>
                  </w:rPr>
                  <m:t>12</m:t>
                </m:r>
              </m:sup>
            </m:sSup>
            <m:r>
              <w:rPr>
                <w:rFonts w:ascii="Cambria Math" w:hAnsi="Cambria Math"/>
              </w:rPr>
              <m:t>-</m:t>
            </m:r>
            <m:sSup>
              <m:sSupPr>
                <m:ctrlPr>
                  <w:rPr>
                    <w:rFonts w:ascii="Cambria Math" w:hAnsi="Cambria Math"/>
                  </w:rPr>
                </m:ctrlPr>
              </m:sSupPr>
              <m:e>
                <m:d>
                  <m:dPr>
                    <m:ctrlPr>
                      <w:rPr>
                        <w:rFonts w:ascii="Cambria Math" w:hAnsi="Cambria Math"/>
                        <w:i/>
                      </w:rPr>
                    </m:ctrlPr>
                  </m:dPr>
                  <m:e>
                    <m:f>
                      <m:fPr>
                        <m:ctrlPr>
                          <w:rPr>
                            <w:rFonts w:ascii="Cambria Math" w:hAnsi="Cambria Math"/>
                          </w:rPr>
                        </m:ctrlPr>
                      </m:fPr>
                      <m:num>
                        <m:r>
                          <w:rPr>
                            <w:rFonts w:ascii="Cambria Math" w:hAnsi="Cambria Math"/>
                          </w:rPr>
                          <m:t>σ</m:t>
                        </m:r>
                      </m:num>
                      <m:den>
                        <m:sSub>
                          <m:sSubPr>
                            <m:ctrlPr>
                              <w:rPr>
                                <w:rFonts w:ascii="Cambria Math" w:hAnsi="Cambria Math"/>
                                <w:i/>
                              </w:rPr>
                            </m:ctrlPr>
                          </m:sSubPr>
                          <m:e>
                            <m:r>
                              <w:rPr>
                                <w:rFonts w:ascii="Cambria Math" w:hAnsi="Cambria Math"/>
                              </w:rPr>
                              <m:t>r</m:t>
                            </m:r>
                          </m:e>
                          <m:sub>
                            <m:r>
                              <w:rPr>
                                <w:rFonts w:ascii="Cambria Math" w:hAnsi="Cambria Math"/>
                              </w:rPr>
                              <m:t>cutoff</m:t>
                            </m:r>
                          </m:sub>
                        </m:sSub>
                      </m:den>
                    </m:f>
                  </m:e>
                </m:d>
              </m:e>
              <m:sup>
                <m:r>
                  <w:rPr>
                    <w:rFonts w:ascii="Cambria Math" w:hAnsi="Cambria Math"/>
                  </w:rPr>
                  <m:t>6</m:t>
                </m:r>
              </m:sup>
            </m:sSup>
          </m:e>
        </m:d>
      </m:oMath>
    </w:p>
    <w:p w:rsidR="00FE57C9" w:rsidRDefault="00FE57C9" w:rsidP="00B1677F">
      <w:pPr>
        <w:rPr>
          <w:lang w:val="en-US"/>
        </w:rPr>
      </w:pPr>
      <w:r>
        <w:tab/>
      </w:r>
    </w:p>
    <w:p w:rsidR="00FE57C9" w:rsidRDefault="000A06CC" w:rsidP="005B6165">
      <w:pPr>
        <w:ind w:left="709"/>
        <w:rPr>
          <w:lang w:val="en-US"/>
        </w:rPr>
      </w:pPr>
      <w:r w:rsidRPr="00FE57C9">
        <w:rPr>
          <w:lang w:val="en-US"/>
        </w:rPr>
        <w:t xml:space="preserve">The </w:t>
      </w:r>
      <w:r>
        <w:rPr>
          <w:lang w:val="en-US"/>
        </w:rPr>
        <w:t>distant</w:t>
      </w:r>
      <w:r w:rsidRPr="00FE57C9">
        <w:rPr>
          <w:lang w:val="en-US"/>
        </w:rPr>
        <w:t xml:space="preserve"> </w:t>
      </w:r>
      <w:r>
        <w:rPr>
          <w:lang w:val="en-US"/>
        </w:rPr>
        <w:t>particle pairs</w:t>
      </w:r>
      <w:r w:rsidRPr="000A06CC">
        <w:rPr>
          <w:lang w:val="en-US"/>
        </w:rPr>
        <w:t xml:space="preserve"> </w:t>
      </w:r>
      <w:r w:rsidRPr="00FE57C9">
        <w:rPr>
          <w:lang w:val="en-US"/>
        </w:rPr>
        <w:t xml:space="preserve">with negligible potential </w:t>
      </w:r>
      <w:r>
        <w:rPr>
          <w:lang w:val="en-US"/>
        </w:rPr>
        <w:t>energy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ij</m:t>
            </m:r>
          </m:sub>
        </m:sSub>
        <m:r>
          <w:rPr>
            <w:rFonts w:ascii="Cambria Math" w:hAnsi="Cambria Math"/>
            <w:lang w:val="en-US"/>
          </w:rPr>
          <m:t>&gt;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cutoff</m:t>
            </m:r>
          </m:sub>
        </m:sSub>
      </m:oMath>
      <w:r>
        <w:rPr>
          <w:lang w:val="en-US"/>
        </w:rPr>
        <w:t>)</w:t>
      </w:r>
      <w:r w:rsidR="005B6165">
        <w:rPr>
          <w:lang w:val="en-US"/>
        </w:rPr>
        <w:t xml:space="preserve"> </w:t>
      </w:r>
      <w:r>
        <w:rPr>
          <w:lang w:val="en-US"/>
        </w:rPr>
        <w:t xml:space="preserve">are </w:t>
      </w:r>
      <w:r w:rsidR="00FE57C9" w:rsidRPr="00FE57C9">
        <w:rPr>
          <w:lang w:val="en-US"/>
        </w:rPr>
        <w:t>filter</w:t>
      </w:r>
      <w:r>
        <w:rPr>
          <w:lang w:val="en-US"/>
        </w:rPr>
        <w:t>ed out</w:t>
      </w:r>
      <w:r w:rsidR="005B6165">
        <w:rPr>
          <w:lang w:val="en-US"/>
        </w:rPr>
        <w:t xml:space="preserve"> in order to save the CPU time without losing accuracy.</w:t>
      </w:r>
    </w:p>
    <w:p w:rsidR="00441A8C" w:rsidRDefault="00441A8C" w:rsidP="00C41950">
      <w:pPr>
        <w:pStyle w:val="Rubrik21"/>
        <w:ind w:firstLine="709"/>
        <w:rPr>
          <w:lang w:val="en-US"/>
        </w:rPr>
      </w:pPr>
      <w:r>
        <w:rPr>
          <w:lang w:val="en-US"/>
        </w:rPr>
        <w:t>Total energy</w:t>
      </w:r>
    </w:p>
    <w:p w:rsidR="00C41950" w:rsidRPr="00C41950" w:rsidRDefault="00C41950" w:rsidP="00C41950">
      <w:pPr>
        <w:rPr>
          <w:lang w:val="en-US"/>
        </w:rPr>
      </w:pPr>
    </w:p>
    <w:p w:rsidR="00441A8C" w:rsidRDefault="00441A8C" w:rsidP="00B1677F">
      <w:pPr>
        <w:rPr>
          <w:lang w:val="en-US"/>
        </w:rPr>
      </w:pPr>
      <w:r>
        <w:rPr>
          <w:lang w:val="en-US"/>
        </w:rPr>
        <w:tab/>
      </w:r>
      <w:r w:rsidR="00BB088B">
        <w:rPr>
          <w:lang w:val="en-US"/>
        </w:rPr>
        <w:t>The total energy is the sum of the kinetic energy and the potential energy.</w:t>
      </w:r>
    </w:p>
    <w:p w:rsidR="00BB088B" w:rsidRPr="00BB088B" w:rsidRDefault="00BB088B" w:rsidP="00B1677F">
      <w:pPr>
        <w:rPr>
          <w:lang w:val="en-US"/>
        </w:rPr>
      </w:pPr>
    </w:p>
    <w:p w:rsidR="00441A8C" w:rsidRPr="00FE57C9" w:rsidRDefault="00441A8C" w:rsidP="00B1677F">
      <w:pPr>
        <w:rPr>
          <w:lang w:val="en-US"/>
        </w:rPr>
      </w:pPr>
      <w:r>
        <w:rPr>
          <w:lang w:val="en-US"/>
        </w:rPr>
        <w:tab/>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tot</m:t>
            </m:r>
          </m:sub>
        </m:sSub>
        <m:r>
          <w:rPr>
            <w:rFonts w:ascii="Cambria Math" w:hAnsi="Cambria Math"/>
            <w:lang w:val="en-US"/>
          </w:rPr>
          <m:t>=K+U</m:t>
        </m:r>
      </m:oMath>
    </w:p>
    <w:p w:rsidR="00832E9F" w:rsidRDefault="00832E9F" w:rsidP="00832E9F">
      <w:pPr>
        <w:pStyle w:val="Rubrik21"/>
        <w:ind w:firstLine="709"/>
        <w:rPr>
          <w:lang w:val="en-US"/>
        </w:rPr>
      </w:pPr>
      <w:r>
        <w:rPr>
          <w:lang w:val="en-US"/>
        </w:rPr>
        <w:t>Internal pressure</w:t>
      </w:r>
    </w:p>
    <w:p w:rsidR="00832E9F" w:rsidRDefault="00832E9F" w:rsidP="00832E9F">
      <w:pPr>
        <w:rPr>
          <w:lang w:val="en-US"/>
        </w:rPr>
      </w:pPr>
      <w:r>
        <w:rPr>
          <w:lang w:val="en-US"/>
        </w:rPr>
        <w:tab/>
      </w:r>
    </w:p>
    <w:p w:rsidR="00BB088B" w:rsidRDefault="00BB088B" w:rsidP="00BB088B">
      <w:pPr>
        <w:ind w:left="709"/>
        <w:rPr>
          <w:lang w:val="en-US"/>
        </w:rPr>
      </w:pPr>
      <w:r>
        <w:rPr>
          <w:lang w:val="en-US"/>
        </w:rPr>
        <w:t>The particles are treated as ideal gases with a correction term related to the sum of the products of the force and the distance.</w:t>
      </w:r>
    </w:p>
    <w:p w:rsidR="00BB088B" w:rsidRDefault="00BB088B" w:rsidP="00BB088B">
      <w:pPr>
        <w:ind w:left="709"/>
        <w:rPr>
          <w:lang w:val="en-US"/>
        </w:rPr>
      </w:pPr>
    </w:p>
    <w:p w:rsidR="00B1677F" w:rsidRPr="00B1677F" w:rsidRDefault="00832E9F" w:rsidP="00B1677F">
      <w:pPr>
        <w:rPr>
          <w:lang w:val="en-US"/>
        </w:rPr>
      </w:pPr>
      <w:r>
        <w:rPr>
          <w:lang w:val="en-US"/>
        </w:rPr>
        <w:tab/>
      </w:r>
      <m:oMath>
        <m:r>
          <w:rPr>
            <w:rFonts w:ascii="Cambria Math" w:hAnsi="Cambria Math"/>
            <w:lang w:val="en-US"/>
          </w:rPr>
          <m:t>P=</m:t>
        </m:r>
        <m:f>
          <m:fPr>
            <m:ctrlPr>
              <w:rPr>
                <w:rFonts w:ascii="Cambria Math" w:hAnsi="Cambria Math"/>
                <w:i/>
              </w:rPr>
            </m:ctrlPr>
          </m:fPr>
          <m:num>
            <m:r>
              <w:rPr>
                <w:rFonts w:ascii="Cambria Math" w:hAnsi="Cambria Math"/>
              </w:rPr>
              <m:t>N</m:t>
            </m:r>
            <m:sSub>
              <m:sSubPr>
                <m:ctrlPr>
                  <w:rPr>
                    <w:rFonts w:ascii="Cambria Math" w:hAnsi="Cambria Math"/>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V</m:t>
            </m:r>
          </m:den>
        </m:f>
        <m:r>
          <w:rPr>
            <w:rFonts w:ascii="Cambria Math" w:hAnsi="Cambria Math"/>
            <w:lang w:val="en-US"/>
          </w:rPr>
          <m:t>+</m:t>
        </m:r>
        <m:f>
          <m:fPr>
            <m:ctrlPr>
              <w:rPr>
                <w:rFonts w:ascii="Cambria Math" w:hAnsi="Cambria Math"/>
                <w:i/>
              </w:rPr>
            </m:ctrlPr>
          </m:fPr>
          <m:num>
            <m:r>
              <w:rPr>
                <w:rFonts w:ascii="Cambria Math" w:hAnsi="Cambria Math"/>
                <w:lang w:val="en-US"/>
              </w:rPr>
              <m:t>1</m:t>
            </m:r>
          </m:num>
          <m:den>
            <m:r>
              <w:rPr>
                <w:rFonts w:ascii="Cambria Math" w:hAnsi="Cambria Math"/>
                <w:lang w:val="en-US"/>
              </w:rPr>
              <m:t>6</m:t>
            </m:r>
            <m:r>
              <w:rPr>
                <w:rFonts w:ascii="Cambria Math" w:hAnsi="Cambria Math"/>
              </w:rPr>
              <m:t>V</m:t>
            </m:r>
          </m:den>
        </m:f>
        <m:r>
          <w:rPr>
            <w:rFonts w:ascii="Cambria Math" w:hAnsi="Cambria Math"/>
            <w:lang w:val="en-US"/>
          </w:rPr>
          <m:t>&lt;</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m:t>
                </m:r>
                <m:r>
                  <w:rPr>
                    <w:rFonts w:ascii="Cambria Math" w:hAnsi="Cambria Math"/>
                    <w:lang w:val="en-US"/>
                  </w:rPr>
                  <m:t>≠</m:t>
                </m:r>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lang w:val="en-US"/>
                  </w:rPr>
                  <m:t>∙</m:t>
                </m:r>
                <m:sSub>
                  <m:sSubPr>
                    <m:ctrlPr>
                      <w:rPr>
                        <w:rFonts w:ascii="Cambria Math" w:hAnsi="Cambria Math"/>
                        <w:i/>
                      </w:rPr>
                    </m:ctrlPr>
                  </m:sSubPr>
                  <m:e>
                    <m:r>
                      <w:rPr>
                        <w:rFonts w:ascii="Cambria Math" w:hAnsi="Cambria Math"/>
                      </w:rPr>
                      <m:t>f</m:t>
                    </m:r>
                  </m:e>
                  <m:sub>
                    <m:r>
                      <w:rPr>
                        <w:rFonts w:ascii="Cambria Math" w:hAnsi="Cambria Math"/>
                      </w:rPr>
                      <m:t>ij</m:t>
                    </m:r>
                  </m:sub>
                </m:sSub>
              </m:e>
            </m:nary>
          </m:e>
        </m:nary>
        <m:r>
          <w:rPr>
            <w:rFonts w:ascii="Cambria Math" w:hAnsi="Cambria Math"/>
            <w:lang w:val="en-US"/>
          </w:rPr>
          <m:t>&gt;</m:t>
        </m:r>
      </m:oMath>
    </w:p>
    <w:p w:rsidR="00BB088B" w:rsidRDefault="00BB088B" w:rsidP="00BB088B">
      <w:pPr>
        <w:ind w:left="709"/>
        <w:rPr>
          <w:lang w:val="en-US"/>
        </w:rPr>
      </w:pPr>
    </w:p>
    <w:p w:rsidR="005C5C3C" w:rsidRPr="00B1677F" w:rsidRDefault="00BB088B" w:rsidP="00BB088B">
      <w:pPr>
        <w:ind w:left="709"/>
        <w:rPr>
          <w:lang w:val="en-US"/>
        </w:rPr>
      </w:pPr>
      <w:r>
        <w:rPr>
          <w:lang w:val="en-US"/>
        </w:rPr>
        <w:t xml:space="preserve">Where </w:t>
      </w:r>
      <w:r w:rsidR="00FD341D" w:rsidRPr="00FD341D">
        <w:rPr>
          <w:lang w:val="en-US"/>
        </w:rPr>
        <w:t xml:space="preserve">P is the </w:t>
      </w:r>
      <w:r w:rsidR="00B1677F" w:rsidRPr="00FD341D">
        <w:rPr>
          <w:lang w:val="en-US"/>
        </w:rPr>
        <w:t>pressure;</w:t>
      </w:r>
      <w:r w:rsidR="00FD341D" w:rsidRPr="00FD341D">
        <w:rPr>
          <w:lang w:val="en-US"/>
        </w:rPr>
        <w:t xml:space="preserve"> V is the volume of primary simulation cell. The 1/6 factor</w:t>
      </w:r>
      <w:r w:rsidR="00FD341D">
        <w:rPr>
          <w:lang w:val="en-US"/>
        </w:rPr>
        <w:t xml:space="preserve"> </w:t>
      </w:r>
      <w:r w:rsidR="00FD341D" w:rsidRPr="00FD341D">
        <w:rPr>
          <w:lang w:val="en-US"/>
        </w:rPr>
        <w:t xml:space="preserve">is due to the </w:t>
      </w:r>
      <w:r w:rsidR="00FD341D">
        <w:rPr>
          <w:lang w:val="en-US"/>
        </w:rPr>
        <w:t>fact that</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ji</m:t>
            </m:r>
          </m:sub>
        </m:sSub>
      </m:oMath>
      <w:r w:rsidR="00FD341D" w:rsidRPr="00FD341D">
        <w:rPr>
          <w:lang w:val="en-US"/>
        </w:rPr>
        <w:t>, to avoid double counting.</w:t>
      </w:r>
    </w:p>
    <w:p w:rsidR="00FD341D" w:rsidRDefault="00FD341D" w:rsidP="00FD341D">
      <w:pPr>
        <w:pStyle w:val="Rubrik21"/>
        <w:ind w:firstLine="709"/>
        <w:rPr>
          <w:lang w:val="en-US"/>
        </w:rPr>
      </w:pPr>
      <w:r>
        <w:rPr>
          <w:lang w:val="en-US"/>
        </w:rPr>
        <w:t>Specific Heat</w:t>
      </w:r>
    </w:p>
    <w:p w:rsidR="00BB088B" w:rsidRDefault="00BB088B" w:rsidP="00BB088B">
      <w:pPr>
        <w:rPr>
          <w:lang w:val="en-US"/>
        </w:rPr>
      </w:pPr>
      <w:r>
        <w:rPr>
          <w:lang w:val="en-US"/>
        </w:rPr>
        <w:tab/>
      </w:r>
    </w:p>
    <w:p w:rsidR="00BB088B" w:rsidRPr="00BB088B" w:rsidRDefault="00BB088B" w:rsidP="00BB088B">
      <w:pPr>
        <w:ind w:left="709"/>
        <w:rPr>
          <w:lang w:val="en-US"/>
        </w:rPr>
      </w:pPr>
      <w:r>
        <w:rPr>
          <w:lang w:val="en-US"/>
        </w:rPr>
        <w:t>Here, we used another formula instead of the one on the lecture slides and the formula we used gives accurate results.</w:t>
      </w:r>
    </w:p>
    <w:p w:rsidR="00FD341D" w:rsidRPr="00FD341D" w:rsidRDefault="00FD341D" w:rsidP="00FD341D">
      <w:pPr>
        <w:rPr>
          <w:lang w:val="en-US"/>
        </w:rPr>
      </w:pPr>
      <w:r>
        <w:rPr>
          <w:lang w:val="en-US"/>
        </w:rPr>
        <w:tab/>
      </w:r>
    </w:p>
    <w:p w:rsidR="00FD341D" w:rsidRPr="000A06CC" w:rsidRDefault="00C13CE2" w:rsidP="00FD341D">
      <w:pPr>
        <w:pStyle w:val="Standard"/>
        <w:ind w:left="709"/>
      </w:pPr>
      <m:oMathPara>
        <m:oMathParaPr>
          <m:jc m:val="left"/>
        </m:oMathParaPr>
        <m:oMath>
          <m:f>
            <m:fPr>
              <m:ctrlPr>
                <w:rPr>
                  <w:rFonts w:ascii="Cambria Math" w:hAnsi="Cambria Math"/>
                  <w:i/>
                  <w:lang w:val="en-US"/>
                </w:rPr>
              </m:ctrlPr>
            </m:fPr>
            <m:num>
              <m:r>
                <w:rPr>
                  <w:rFonts w:ascii="Cambria Math" w:hAnsi="Cambria Math"/>
                  <w:lang w:val="en-US"/>
                </w:rPr>
                <m:t>&lt;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&gt;-&lt;T</m:t>
              </m:r>
              <m:sSup>
                <m:sSupPr>
                  <m:ctrlPr>
                    <w:rPr>
                      <w:rFonts w:ascii="Cambria Math" w:hAnsi="Cambria Math"/>
                      <w:i/>
                      <w:lang w:val="en-US"/>
                    </w:rPr>
                  </m:ctrlPr>
                </m:sSupPr>
                <m:e>
                  <m:r>
                    <w:rPr>
                      <w:rFonts w:ascii="Cambria Math" w:hAnsi="Cambria Math"/>
                      <w:lang w:val="en-US"/>
                    </w:rPr>
                    <m:t>&gt;</m:t>
                  </m:r>
                </m:e>
                <m:sup>
                  <m:r>
                    <w:rPr>
                      <w:rFonts w:ascii="Cambria Math" w:hAnsi="Cambria Math"/>
                      <w:lang w:val="en-US"/>
                    </w:rPr>
                    <m:t>2</m:t>
                  </m:r>
                </m:sup>
              </m:sSup>
            </m:num>
            <m:den>
              <m:r>
                <w:rPr>
                  <w:rFonts w:ascii="Cambria Math" w:hAnsi="Cambria Math"/>
                  <w:lang w:val="en-US"/>
                </w:rPr>
                <m:t>&lt;T</m:t>
              </m:r>
              <m:sSup>
                <m:sSupPr>
                  <m:ctrlPr>
                    <w:rPr>
                      <w:rFonts w:ascii="Cambria Math" w:hAnsi="Cambria Math"/>
                      <w:i/>
                      <w:lang w:val="en-US"/>
                    </w:rPr>
                  </m:ctrlPr>
                </m:sSupPr>
                <m:e>
                  <m:r>
                    <w:rPr>
                      <w:rFonts w:ascii="Cambria Math" w:hAnsi="Cambria Math"/>
                      <w:lang w:val="en-US"/>
                    </w:rPr>
                    <m:t>&gt;</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3N</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3N</m:t>
              </m:r>
              <m:sSub>
                <m:sSubPr>
                  <m:ctrlPr>
                    <w:rPr>
                      <w:rFonts w:ascii="Cambria Math" w:hAnsi="Cambria Math"/>
                    </w:rPr>
                  </m:ctrlPr>
                </m:sSubPr>
                <m:e>
                  <m:r>
                    <w:rPr>
                      <w:rFonts w:ascii="Cambria Math" w:hAnsi="Cambria Math"/>
                    </w:rPr>
                    <m:t>K</m:t>
                  </m:r>
                </m:e>
                <m:sub>
                  <m:r>
                    <w:rPr>
                      <w:rFonts w:ascii="Cambria Math" w:hAnsi="Cambria Math"/>
                    </w:rPr>
                    <m:t>b</m:t>
                  </m:r>
                </m:sub>
              </m:sSub>
            </m:num>
            <m:den>
              <m:r>
                <w:rPr>
                  <w:rFonts w:ascii="Cambria Math" w:hAnsi="Cambria Math"/>
                  <w:lang w:val="en-US"/>
                </w:rPr>
                <m:t>2</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v</m:t>
                  </m:r>
                </m:sub>
              </m:sSub>
            </m:den>
          </m:f>
          <m:r>
            <w:rPr>
              <w:rFonts w:ascii="Cambria Math" w:hAnsi="Cambria Math"/>
              <w:lang w:val="en-US"/>
            </w:rPr>
            <m:t>)</m:t>
          </m:r>
        </m:oMath>
      </m:oMathPara>
    </w:p>
    <w:p w:rsidR="00BB088B" w:rsidRDefault="00BB088B" w:rsidP="00FD341D">
      <w:pPr>
        <w:pStyle w:val="Standard"/>
        <w:ind w:left="709"/>
        <w:rPr>
          <w:lang w:val="en-US"/>
        </w:rPr>
      </w:pPr>
    </w:p>
    <w:p w:rsidR="00BB088B" w:rsidRPr="00BB088B" w:rsidRDefault="00BB088B" w:rsidP="00FD341D">
      <w:pPr>
        <w:pStyle w:val="Standard"/>
        <w:ind w:left="709"/>
        <w:rPr>
          <w:lang w:val="en-US"/>
        </w:rPr>
      </w:pPr>
      <w:r w:rsidRPr="00BB088B">
        <w:rPr>
          <w:lang w:val="en-US"/>
        </w:rPr>
        <w:t>Where N is the number of the particle</w:t>
      </w:r>
      <w:r>
        <w:rPr>
          <w:lang w:val="en-US"/>
        </w:rPr>
        <w:t xml:space="preserve"> and K</w:t>
      </w:r>
      <w:r w:rsidRPr="00BB088B">
        <w:rPr>
          <w:vertAlign w:val="subscript"/>
          <w:lang w:val="en-US"/>
        </w:rPr>
        <w:t>b</w:t>
      </w:r>
      <w:r>
        <w:rPr>
          <w:vertAlign w:val="subscript"/>
          <w:lang w:val="en-US"/>
        </w:rPr>
        <w:t xml:space="preserve"> </w:t>
      </w:r>
      <w:r>
        <w:rPr>
          <w:lang w:val="en-US"/>
        </w:rPr>
        <w:t xml:space="preserve">is Boltzmann </w:t>
      </w:r>
      <w:proofErr w:type="spellStart"/>
      <w:r>
        <w:rPr>
          <w:lang w:val="en-US"/>
        </w:rPr>
        <w:t>constnt</w:t>
      </w:r>
      <w:proofErr w:type="spellEnd"/>
      <w:r>
        <w:rPr>
          <w:lang w:val="en-US"/>
        </w:rPr>
        <w:t>.</w:t>
      </w:r>
    </w:p>
    <w:p w:rsidR="00FE57C9" w:rsidRDefault="00FE57C9" w:rsidP="00FE57C9">
      <w:pPr>
        <w:pStyle w:val="Rubrik21"/>
        <w:ind w:firstLine="709"/>
        <w:rPr>
          <w:lang w:val="en-US"/>
        </w:rPr>
      </w:pPr>
      <w:r>
        <w:rPr>
          <w:lang w:val="en-US"/>
        </w:rPr>
        <w:t>Mean square displacement (MSD)</w:t>
      </w:r>
    </w:p>
    <w:p w:rsidR="00FE57C9" w:rsidRDefault="00FE57C9" w:rsidP="00FE57C9">
      <w:pPr>
        <w:rPr>
          <w:lang w:val="en-US"/>
        </w:rPr>
      </w:pPr>
      <w:r>
        <w:rPr>
          <w:lang w:val="en-US"/>
        </w:rPr>
        <w:tab/>
      </w:r>
    </w:p>
    <w:p w:rsidR="002C76F4" w:rsidRPr="00FE57C9" w:rsidRDefault="002C76F4" w:rsidP="00FE57C9">
      <w:pPr>
        <w:rPr>
          <w:lang w:val="en-US"/>
        </w:rPr>
      </w:pPr>
      <w:r>
        <w:rPr>
          <w:lang w:val="en-US"/>
        </w:rPr>
        <w:tab/>
        <w:t xml:space="preserve">MSD is a property </w:t>
      </w:r>
    </w:p>
    <w:p w:rsidR="00FE57C9" w:rsidRPr="000A06CC" w:rsidRDefault="000A06CC" w:rsidP="00FD341D">
      <w:pPr>
        <w:pStyle w:val="Standard"/>
        <w:ind w:left="709"/>
      </w:pPr>
      <m:oMathPara>
        <m:oMathParaPr>
          <m:jc m:val="left"/>
        </m:oMathParaPr>
        <m:oMath>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e>
                      </m:d>
                    </m:e>
                  </m:d>
                </m:e>
                <m:sup>
                  <m:r>
                    <w:rPr>
                      <w:rFonts w:ascii="Cambria Math" w:hAnsi="Cambria Math"/>
                      <w:lang w:val="en-US"/>
                    </w:rPr>
                    <m:t>2</m:t>
                  </m:r>
                </m:sup>
              </m:sSup>
            </m:e>
          </m:nary>
        </m:oMath>
      </m:oMathPara>
    </w:p>
    <w:p w:rsidR="00C41950" w:rsidRPr="00FE57C9" w:rsidRDefault="00C41950" w:rsidP="00FD341D">
      <w:pPr>
        <w:pStyle w:val="Standard"/>
        <w:ind w:left="709"/>
        <w:rPr>
          <w:lang w:val="en-US"/>
        </w:rPr>
      </w:pPr>
      <w:proofErr w:type="gramStart"/>
      <w:r w:rsidRPr="00C13CE2">
        <w:rPr>
          <w:lang w:val="en-US"/>
        </w:rPr>
        <w:t>where</w:t>
      </w:r>
      <w:proofErr w:type="gramEnd"/>
      <w:r w:rsidRPr="00C13CE2">
        <w:rPr>
          <w:lang w:val="en-US"/>
        </w:rPr>
        <w:t xml:space="preserve"> </w:t>
      </w:r>
    </w:p>
    <w:p w:rsidR="00FE57C9" w:rsidRPr="00B1677F" w:rsidRDefault="00FE57C9" w:rsidP="00FD341D">
      <w:pPr>
        <w:pStyle w:val="Standard"/>
        <w:ind w:left="709"/>
        <w:rPr>
          <w:lang w:val="en-US"/>
        </w:rPr>
      </w:pPr>
    </w:p>
    <w:p w:rsidR="00B1677F" w:rsidRDefault="00275701" w:rsidP="00B1677F">
      <w:pPr>
        <w:pStyle w:val="Rubrik21"/>
        <w:ind w:firstLine="709"/>
        <w:rPr>
          <w:lang w:val="en-US"/>
        </w:rPr>
      </w:pPr>
      <w:r>
        <w:rPr>
          <w:lang w:val="en-US"/>
        </w:rPr>
        <w:t>Self-</w:t>
      </w:r>
      <w:r w:rsidR="00B1677F">
        <w:rPr>
          <w:lang w:val="en-US"/>
        </w:rPr>
        <w:t>Diffusion coefficient</w:t>
      </w:r>
    </w:p>
    <w:p w:rsidR="00B1677F" w:rsidRDefault="00B1677F" w:rsidP="00B1677F">
      <w:pPr>
        <w:rPr>
          <w:lang w:val="en-US"/>
        </w:rPr>
      </w:pPr>
      <w:r>
        <w:rPr>
          <w:lang w:val="en-US"/>
        </w:rPr>
        <w:tab/>
      </w:r>
    </w:p>
    <w:p w:rsidR="0007188D" w:rsidRPr="00B1677F" w:rsidRDefault="0007188D" w:rsidP="0007188D">
      <w:pPr>
        <w:ind w:left="709"/>
        <w:rPr>
          <w:lang w:val="en-US"/>
        </w:rPr>
      </w:pPr>
      <w:r w:rsidRPr="0007188D">
        <w:rPr>
          <w:lang w:val="en-US"/>
        </w:rPr>
        <w:lastRenderedPageBreak/>
        <w:t>The Einstein expression for an isotropic fluid at equilibrium connects MSD and</w:t>
      </w:r>
      <w:r>
        <w:rPr>
          <w:lang w:val="en-US"/>
        </w:rPr>
        <w:t xml:space="preserve"> </w:t>
      </w:r>
      <w:r w:rsidRPr="0007188D">
        <w:rPr>
          <w:lang w:val="en-US"/>
        </w:rPr>
        <w:t>the self-diffusion coefficient:</w:t>
      </w:r>
    </w:p>
    <w:p w:rsidR="00B1677F" w:rsidRPr="000A06CC" w:rsidRDefault="000A06CC" w:rsidP="00FD341D">
      <w:pPr>
        <w:pStyle w:val="Standard"/>
        <w:ind w:left="709"/>
        <w:rPr>
          <w:lang w:val="en-US"/>
        </w:rPr>
      </w:pPr>
      <m:oMathPara>
        <m:oMathParaPr>
          <m:jc m:val="left"/>
        </m:oMathParaPr>
        <m:oMath>
          <m:r>
            <w:rPr>
              <w:rFonts w:ascii="Cambria Math" w:hAnsi="Cambria Math"/>
              <w:lang w:val="en-US"/>
            </w:rPr>
            <m:t>2tD=</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oMath>
      </m:oMathPara>
    </w:p>
    <w:p w:rsidR="00441A8C" w:rsidRPr="000A06CC" w:rsidRDefault="000A06CC" w:rsidP="00FD341D">
      <w:pPr>
        <w:pStyle w:val="Standard"/>
        <w:ind w:left="709"/>
        <w:rPr>
          <w:lang w:val="en-US"/>
        </w:rPr>
      </w:pPr>
      <m:oMathPara>
        <m:oMathParaPr>
          <m:jc m:val="left"/>
        </m:oMathParaPr>
        <m:oMath>
          <m:r>
            <w:rPr>
              <w:rFonts w:ascii="Cambria Math" w:hAnsi="Cambria Math"/>
              <w:lang w:val="en-US"/>
            </w:rPr>
            <m:t>D=</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rPr>
                    <m:t>lim</m:t>
                  </m:r>
                </m:e>
                <m:lim>
                  <m:r>
                    <w:rPr>
                      <w:rFonts w:ascii="Cambria Math" w:hAnsi="Cambria Math"/>
                      <w:lang w:val="en-US"/>
                    </w:rPr>
                    <m:t>t→∞</m:t>
                  </m:r>
                </m:lim>
              </m:limLow>
            </m:fName>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6t</m:t>
                  </m:r>
                </m:den>
              </m:f>
              <m:r>
                <w:rPr>
                  <w:rFonts w:ascii="Cambria Math" w:hAnsi="Cambria Math"/>
                  <w:lang w:val="en-US"/>
                </w:rPr>
                <m:t>&lt;∆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&gt;</m:t>
              </m:r>
            </m:e>
          </m:func>
        </m:oMath>
      </m:oMathPara>
    </w:p>
    <w:p w:rsidR="004F7751" w:rsidRPr="00974D4B" w:rsidRDefault="00441A8C" w:rsidP="00AE5476">
      <w:pPr>
        <w:pStyle w:val="Heading1"/>
        <w:rPr>
          <w:lang w:val="en-US"/>
        </w:rPr>
      </w:pPr>
      <w:r>
        <w:rPr>
          <w:lang w:val="en-US"/>
        </w:rPr>
        <w:br w:type="page"/>
      </w:r>
      <w:r w:rsidR="004F7751" w:rsidRPr="00974D4B">
        <w:rPr>
          <w:lang w:val="en-US"/>
        </w:rPr>
        <w:lastRenderedPageBreak/>
        <w:t>Results</w:t>
      </w:r>
    </w:p>
    <w:p w:rsidR="004F7751" w:rsidRDefault="004F7751" w:rsidP="004F7751">
      <w:pPr>
        <w:rPr>
          <w:lang w:val="en-US"/>
        </w:rPr>
      </w:pPr>
      <w:r w:rsidRPr="00974D4B">
        <w:rPr>
          <w:lang w:val="en-US"/>
        </w:rPr>
        <w:t>The following section will contain the results that have been obtain</w:t>
      </w:r>
      <w:r>
        <w:rPr>
          <w:lang w:val="en-US"/>
        </w:rPr>
        <w:t>e</w:t>
      </w:r>
      <w:r w:rsidRPr="00974D4B">
        <w:rPr>
          <w:lang w:val="en-US"/>
        </w:rPr>
        <w:t>d from the simulations.</w:t>
      </w:r>
      <w:r>
        <w:rPr>
          <w:lang w:val="en-US"/>
        </w:rPr>
        <w:t xml:space="preserve"> </w:t>
      </w:r>
    </w:p>
    <w:p w:rsidR="004F7751" w:rsidRDefault="004F7751" w:rsidP="00AE5476">
      <w:pPr>
        <w:pStyle w:val="Heading2"/>
        <w:rPr>
          <w:lang w:val="en-US"/>
        </w:rPr>
      </w:pPr>
      <w:r>
        <w:rPr>
          <w:lang w:val="en-US"/>
        </w:rPr>
        <w:t>Specific heat</w:t>
      </w:r>
    </w:p>
    <w:p w:rsidR="004F7751" w:rsidRDefault="004F7751" w:rsidP="004F7751">
      <w:pPr>
        <w:rPr>
          <w:lang w:val="en-US"/>
        </w:rPr>
      </w:pPr>
      <w:r>
        <w:rPr>
          <w:lang w:val="en-US"/>
        </w:rPr>
        <w:t xml:space="preserve">The specific heat was calculated using the formula mentioned above. The specific heat is usually given at room temperature, but since the program is best suited for simulating solid phases, the specific heat for the noble gases has been measured at low temperature, when the gases are in solid phase. </w:t>
      </w:r>
    </w:p>
    <w:p w:rsidR="006735DE" w:rsidRDefault="006735DE" w:rsidP="004F7751">
      <w:pPr>
        <w:rPr>
          <w:lang w:val="en-US"/>
        </w:rPr>
      </w:pPr>
    </w:p>
    <w:p w:rsidR="004F7751" w:rsidRDefault="004F7751" w:rsidP="004F7751">
      <w:pPr>
        <w:rPr>
          <w:lang w:val="en-US"/>
        </w:rPr>
      </w:pPr>
      <w:r>
        <w:rPr>
          <w:lang w:val="en-US"/>
        </w:rPr>
        <w:t>The elements that have been simulated are:</w:t>
      </w:r>
    </w:p>
    <w:p w:rsidR="006735DE" w:rsidRDefault="006735DE" w:rsidP="004F7751">
      <w:pPr>
        <w:rPr>
          <w:lang w:val="en-US"/>
        </w:rPr>
      </w:pPr>
    </w:p>
    <w:p w:rsidR="004F7751" w:rsidRDefault="004F7751" w:rsidP="004F7751">
      <w:pPr>
        <w:rPr>
          <w:lang w:val="en-US"/>
        </w:rPr>
      </w:pPr>
      <w:r>
        <w:rPr>
          <w:lang w:val="en-US"/>
        </w:rPr>
        <w:t>- Silver and copper both at room temperature</w:t>
      </w:r>
    </w:p>
    <w:p w:rsidR="004F7751" w:rsidRDefault="004F7751" w:rsidP="004F7751">
      <w:pPr>
        <w:rPr>
          <w:lang w:val="en-US"/>
        </w:rPr>
      </w:pPr>
      <w:r>
        <w:rPr>
          <w:lang w:val="en-US"/>
        </w:rPr>
        <w:t xml:space="preserve">-Xenon at 100 K </w:t>
      </w:r>
    </w:p>
    <w:p w:rsidR="004F7751" w:rsidRDefault="004F7751" w:rsidP="004F7751">
      <w:pPr>
        <w:rPr>
          <w:lang w:val="en-US"/>
        </w:rPr>
      </w:pPr>
      <w:r>
        <w:rPr>
          <w:lang w:val="en-US"/>
        </w:rPr>
        <w:t xml:space="preserve">-Argon at 60 K. </w:t>
      </w:r>
    </w:p>
    <w:p w:rsidR="006735DE" w:rsidRDefault="006735DE" w:rsidP="004F7751">
      <w:pPr>
        <w:rPr>
          <w:lang w:val="en-US"/>
        </w:rPr>
      </w:pPr>
    </w:p>
    <w:p w:rsidR="004F7751" w:rsidRDefault="004F7751" w:rsidP="004F7751">
      <w:pPr>
        <w:rPr>
          <w:lang w:val="en-US"/>
        </w:rPr>
      </w:pPr>
      <w:r>
        <w:rPr>
          <w:lang w:val="en-US"/>
        </w:rPr>
        <w:t xml:space="preserve">The specific heat for silver and copper are easily obtained from tables since the specific heat is well known at room temperature. Specific heat for argon and xenon at low temperatures are trickier to find, but a few sources have been found (see references) to compere the data obtained. In the following table the results are compared with known data. The simulated values are averages over several simulations and the simulation length has been 50 000 </w:t>
      </w:r>
      <w:proofErr w:type="spellStart"/>
      <w:r>
        <w:rPr>
          <w:lang w:val="en-US"/>
        </w:rPr>
        <w:t>fs</w:t>
      </w:r>
      <w:proofErr w:type="spellEnd"/>
      <w:r>
        <w:rPr>
          <w:lang w:val="en-US"/>
        </w:rPr>
        <w:t xml:space="preserve"> with a time step of 1 </w:t>
      </w:r>
      <w:proofErr w:type="spellStart"/>
      <w:r>
        <w:rPr>
          <w:lang w:val="en-US"/>
        </w:rPr>
        <w:t>fs</w:t>
      </w:r>
      <w:proofErr w:type="spellEnd"/>
      <w:r>
        <w:rPr>
          <w:lang w:val="en-US"/>
        </w:rPr>
        <w:t>. Longer simulations have been conducted without any noticeable improvement.</w:t>
      </w:r>
    </w:p>
    <w:p w:rsidR="00ED51BB" w:rsidRDefault="00ED51BB" w:rsidP="004F7751">
      <w:pPr>
        <w:rPr>
          <w:lang w:val="en-US"/>
        </w:rPr>
      </w:pPr>
    </w:p>
    <w:p w:rsidR="004F7751" w:rsidRPr="00B47FED" w:rsidRDefault="004F7751" w:rsidP="004F7751">
      <w:pPr>
        <w:rPr>
          <w:b/>
          <w:lang w:val="en-US"/>
        </w:rPr>
      </w:pPr>
      <w:r w:rsidRPr="00B47FED">
        <w:rPr>
          <w:b/>
          <w:lang w:val="en-US"/>
        </w:rPr>
        <w:t>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2717"/>
        <w:gridCol w:w="2339"/>
        <w:gridCol w:w="2139"/>
      </w:tblGrid>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Element</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Simulated values, J/(g*K)</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Tabled values,    J/(g*K)</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Temperature, K</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Silver</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0.233</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0.233</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293</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Copper</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0.385</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0.386</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293</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Xenon</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0.188</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0.179</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100</w:t>
            </w:r>
          </w:p>
        </w:tc>
      </w:tr>
      <w:tr w:rsidR="004F7751" w:rsidRPr="00A428A2" w:rsidTr="00A428A2">
        <w:tc>
          <w:tcPr>
            <w:tcW w:w="2093"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Argon</w:t>
            </w:r>
          </w:p>
        </w:tc>
        <w:tc>
          <w:tcPr>
            <w:tcW w:w="2717"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0.607</w:t>
            </w:r>
          </w:p>
        </w:tc>
        <w:tc>
          <w:tcPr>
            <w:tcW w:w="23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0.55</w:t>
            </w:r>
          </w:p>
        </w:tc>
        <w:tc>
          <w:tcPr>
            <w:tcW w:w="2139" w:type="dxa"/>
            <w:shd w:val="clear" w:color="auto" w:fill="auto"/>
          </w:tcPr>
          <w:p w:rsidR="004F7751" w:rsidRPr="00A428A2" w:rsidRDefault="004F7751" w:rsidP="00A428A2">
            <w:pPr>
              <w:rPr>
                <w:rFonts w:ascii="Calibri" w:eastAsia="Calibri" w:hAnsi="Calibri" w:cs="Times New Roman"/>
                <w:sz w:val="22"/>
                <w:szCs w:val="22"/>
                <w:lang w:val="en-US"/>
              </w:rPr>
            </w:pPr>
            <w:r w:rsidRPr="00A428A2">
              <w:rPr>
                <w:rFonts w:ascii="Calibri" w:eastAsia="Calibri" w:hAnsi="Calibri" w:cs="Times New Roman"/>
                <w:sz w:val="22"/>
                <w:szCs w:val="22"/>
                <w:lang w:val="en-US"/>
              </w:rPr>
              <w:t>60</w:t>
            </w:r>
          </w:p>
        </w:tc>
      </w:tr>
    </w:tbl>
    <w:p w:rsidR="00AE5476" w:rsidRDefault="004F7751" w:rsidP="00AE5476">
      <w:pPr>
        <w:rPr>
          <w:b/>
          <w:sz w:val="20"/>
          <w:szCs w:val="20"/>
          <w:lang w:val="en-US"/>
        </w:rPr>
      </w:pPr>
      <w:r w:rsidRPr="00861E4E">
        <w:rPr>
          <w:b/>
          <w:sz w:val="20"/>
          <w:szCs w:val="20"/>
          <w:lang w:val="en-US"/>
        </w:rPr>
        <w:t>Notice the very good values for silver and copper.</w:t>
      </w:r>
    </w:p>
    <w:p w:rsidR="00AE5476" w:rsidRDefault="00AE5476" w:rsidP="00AE5476">
      <w:pPr>
        <w:rPr>
          <w:b/>
          <w:sz w:val="20"/>
          <w:szCs w:val="20"/>
          <w:lang w:val="en-US"/>
        </w:rPr>
      </w:pPr>
    </w:p>
    <w:p w:rsidR="00C13CE2" w:rsidRDefault="00C13CE2" w:rsidP="00C13CE2">
      <w:pPr>
        <w:pStyle w:val="Heading2"/>
        <w:rPr>
          <w:lang w:val="en-US"/>
        </w:rPr>
      </w:pPr>
      <w:r>
        <w:rPr>
          <w:lang w:val="en-US"/>
        </w:rPr>
        <w:t>Cohesive energy</w:t>
      </w:r>
    </w:p>
    <w:p w:rsidR="00C13CE2" w:rsidRDefault="00C13CE2" w:rsidP="00C13CE2">
      <w:pPr>
        <w:rPr>
          <w:lang w:val="en-US"/>
        </w:rPr>
      </w:pPr>
      <w:r>
        <w:rPr>
          <w:lang w:val="en-US"/>
        </w:rPr>
        <w:t xml:space="preserve">The cohesive energy was calculated as the potential energy per atom. The elements that have been simulated are silver, copper, xenon and argon all at temperatures close to absolute zero. The model used sets the potential energy to zero for particle pairs at distances farther away than the outer radius. This means that accurate values of the cohesive energy are dependent on the outer radius not being too small. Therefore simulations have been carried out with an outer radius of 4.5 times sigma(see simulation 1 in the table, sigma being the material constant used in the </w:t>
      </w:r>
      <w:proofErr w:type="spellStart"/>
      <w:r>
        <w:rPr>
          <w:lang w:val="en-US"/>
        </w:rPr>
        <w:t>Lennard</w:t>
      </w:r>
      <w:proofErr w:type="spellEnd"/>
      <w:r>
        <w:rPr>
          <w:lang w:val="en-US"/>
        </w:rPr>
        <w:t xml:space="preserve">-Jones potential). Since the cohesive energy has been observed to stabilize quickly the simulation length was chosen to 25 000 </w:t>
      </w:r>
      <w:proofErr w:type="spellStart"/>
      <w:r>
        <w:rPr>
          <w:lang w:val="en-US"/>
        </w:rPr>
        <w:t>fs</w:t>
      </w:r>
      <w:proofErr w:type="spellEnd"/>
      <w:r>
        <w:rPr>
          <w:lang w:val="en-US"/>
        </w:rPr>
        <w:t xml:space="preserve"> with a time step of 1 </w:t>
      </w:r>
      <w:proofErr w:type="spellStart"/>
      <w:r>
        <w:rPr>
          <w:lang w:val="en-US"/>
        </w:rPr>
        <w:t>fs</w:t>
      </w:r>
      <w:proofErr w:type="spellEnd"/>
      <w:r>
        <w:rPr>
          <w:lang w:val="en-US"/>
        </w:rPr>
        <w:t xml:space="preserve">. In order to rule out the possibility that larger values of the outer radius leads to better data additional simulations (see simulation 2) were performed with an outer radius of 10 times sigma but with a system of 500 particles and a simulation length of only 2 000 </w:t>
      </w:r>
      <w:proofErr w:type="spellStart"/>
      <w:r>
        <w:rPr>
          <w:lang w:val="en-US"/>
        </w:rPr>
        <w:t>fs</w:t>
      </w:r>
      <w:proofErr w:type="spellEnd"/>
      <w:r>
        <w:rPr>
          <w:lang w:val="en-US"/>
        </w:rPr>
        <w:t xml:space="preserve"> and a time step of 1 </w:t>
      </w:r>
      <w:proofErr w:type="spellStart"/>
      <w:r>
        <w:rPr>
          <w:lang w:val="en-US"/>
        </w:rPr>
        <w:t>fs</w:t>
      </w:r>
      <w:proofErr w:type="spellEnd"/>
      <w:r>
        <w:rPr>
          <w:lang w:val="en-US"/>
        </w:rPr>
        <w:t xml:space="preserve">. The reason for the smaller system in the second simulation run was that the calculations slow down considerably with increasing size of the outer radius. </w:t>
      </w:r>
    </w:p>
    <w:p w:rsidR="00C13CE2" w:rsidRDefault="00C13CE2" w:rsidP="00C13CE2">
      <w:pPr>
        <w:rPr>
          <w:lang w:val="en-US"/>
        </w:rPr>
      </w:pPr>
    </w:p>
    <w:p w:rsidR="00C13CE2" w:rsidRPr="00FD6A64" w:rsidRDefault="00C13CE2" w:rsidP="00C13CE2">
      <w:pPr>
        <w:rPr>
          <w:b/>
          <w:lang w:val="en-US"/>
        </w:rPr>
      </w:pPr>
      <w:r w:rsidRPr="00FD6A64">
        <w:rPr>
          <w:b/>
          <w:lang w:val="en-US"/>
        </w:rPr>
        <w:t>Table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2880"/>
        <w:gridCol w:w="2520"/>
        <w:gridCol w:w="270"/>
        <w:gridCol w:w="2610"/>
      </w:tblGrid>
      <w:tr w:rsidR="00C13CE2" w:rsidRPr="00FD6A64" w:rsidTr="00E33FEE">
        <w:tc>
          <w:tcPr>
            <w:tcW w:w="1008" w:type="dxa"/>
            <w:shd w:val="clear" w:color="auto" w:fill="auto"/>
          </w:tcPr>
          <w:p w:rsidR="00C13CE2" w:rsidRPr="00A428A2" w:rsidRDefault="00C13CE2" w:rsidP="00E33FEE">
            <w:pPr>
              <w:rPr>
                <w:rFonts w:ascii="Calibri" w:eastAsia="Calibri" w:hAnsi="Calibri" w:cs="Times New Roman"/>
                <w:sz w:val="22"/>
                <w:szCs w:val="22"/>
                <w:lang w:val="en-US"/>
              </w:rPr>
            </w:pPr>
            <w:r w:rsidRPr="00A428A2">
              <w:rPr>
                <w:rFonts w:ascii="Calibri" w:eastAsia="Calibri" w:hAnsi="Calibri" w:cs="Times New Roman"/>
                <w:sz w:val="22"/>
                <w:szCs w:val="22"/>
                <w:lang w:val="en-US"/>
              </w:rPr>
              <w:t>Element</w:t>
            </w:r>
          </w:p>
        </w:tc>
        <w:tc>
          <w:tcPr>
            <w:tcW w:w="2880" w:type="dxa"/>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 xml:space="preserve">Simulated values  1,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c>
          <w:tcPr>
            <w:tcW w:w="2790" w:type="dxa"/>
            <w:gridSpan w:val="2"/>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 xml:space="preserve">Simulated values 2,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c>
          <w:tcPr>
            <w:tcW w:w="2610" w:type="dxa"/>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 xml:space="preserve">Tabled values,  </w:t>
            </w:r>
            <w:proofErr w:type="spellStart"/>
            <w:r>
              <w:rPr>
                <w:rFonts w:ascii="Calibri" w:eastAsia="Calibri" w:hAnsi="Calibri" w:cs="Times New Roman"/>
                <w:sz w:val="22"/>
                <w:szCs w:val="22"/>
                <w:lang w:val="en-US"/>
              </w:rPr>
              <w:t>eV</w:t>
            </w:r>
            <w:proofErr w:type="spellEnd"/>
            <w:r>
              <w:rPr>
                <w:rFonts w:ascii="Calibri" w:eastAsia="Calibri" w:hAnsi="Calibri" w:cs="Times New Roman"/>
                <w:sz w:val="22"/>
                <w:szCs w:val="22"/>
                <w:lang w:val="en-US"/>
              </w:rPr>
              <w:t>/atom</w:t>
            </w:r>
          </w:p>
        </w:tc>
      </w:tr>
      <w:tr w:rsidR="00C13CE2" w:rsidRPr="00A428A2" w:rsidTr="00E33FEE">
        <w:tc>
          <w:tcPr>
            <w:tcW w:w="1008" w:type="dxa"/>
            <w:shd w:val="clear" w:color="auto" w:fill="auto"/>
          </w:tcPr>
          <w:p w:rsidR="00C13CE2" w:rsidRPr="00A428A2" w:rsidRDefault="00C13CE2" w:rsidP="00E33FEE">
            <w:pPr>
              <w:rPr>
                <w:rFonts w:ascii="Calibri" w:eastAsia="Calibri" w:hAnsi="Calibri" w:cs="Times New Roman"/>
                <w:sz w:val="22"/>
                <w:szCs w:val="22"/>
                <w:lang w:val="en-US"/>
              </w:rPr>
            </w:pPr>
            <w:r w:rsidRPr="00A428A2">
              <w:rPr>
                <w:rFonts w:ascii="Calibri" w:eastAsia="Calibri" w:hAnsi="Calibri" w:cs="Times New Roman"/>
                <w:sz w:val="22"/>
                <w:szCs w:val="22"/>
                <w:lang w:val="en-US"/>
              </w:rPr>
              <w:t>Silver</w:t>
            </w:r>
          </w:p>
        </w:tc>
        <w:tc>
          <w:tcPr>
            <w:tcW w:w="2880" w:type="dxa"/>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2.86</w:t>
            </w:r>
          </w:p>
        </w:tc>
        <w:tc>
          <w:tcPr>
            <w:tcW w:w="2520" w:type="dxa"/>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2.86</w:t>
            </w:r>
          </w:p>
        </w:tc>
        <w:tc>
          <w:tcPr>
            <w:tcW w:w="2880" w:type="dxa"/>
            <w:gridSpan w:val="2"/>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2.95</w:t>
            </w:r>
          </w:p>
        </w:tc>
      </w:tr>
      <w:tr w:rsidR="00C13CE2" w:rsidRPr="00A428A2" w:rsidTr="00E33FEE">
        <w:tc>
          <w:tcPr>
            <w:tcW w:w="1008" w:type="dxa"/>
            <w:shd w:val="clear" w:color="auto" w:fill="auto"/>
          </w:tcPr>
          <w:p w:rsidR="00C13CE2" w:rsidRPr="00A428A2" w:rsidRDefault="00C13CE2" w:rsidP="00E33FEE">
            <w:pPr>
              <w:rPr>
                <w:rFonts w:ascii="Calibri" w:eastAsia="Calibri" w:hAnsi="Calibri" w:cs="Times New Roman"/>
                <w:sz w:val="22"/>
                <w:szCs w:val="22"/>
                <w:lang w:val="en-US"/>
              </w:rPr>
            </w:pPr>
            <w:r w:rsidRPr="00A428A2">
              <w:rPr>
                <w:rFonts w:ascii="Calibri" w:eastAsia="Calibri" w:hAnsi="Calibri" w:cs="Times New Roman"/>
                <w:sz w:val="22"/>
                <w:szCs w:val="22"/>
                <w:lang w:val="en-US"/>
              </w:rPr>
              <w:lastRenderedPageBreak/>
              <w:t>Copper</w:t>
            </w:r>
          </w:p>
        </w:tc>
        <w:tc>
          <w:tcPr>
            <w:tcW w:w="2880" w:type="dxa"/>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3.44</w:t>
            </w:r>
          </w:p>
        </w:tc>
        <w:tc>
          <w:tcPr>
            <w:tcW w:w="2520" w:type="dxa"/>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3.44</w:t>
            </w:r>
          </w:p>
        </w:tc>
        <w:tc>
          <w:tcPr>
            <w:tcW w:w="2880" w:type="dxa"/>
            <w:gridSpan w:val="2"/>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3.49</w:t>
            </w:r>
          </w:p>
        </w:tc>
      </w:tr>
      <w:tr w:rsidR="00C13CE2" w:rsidRPr="00A428A2" w:rsidTr="00E33FEE">
        <w:tc>
          <w:tcPr>
            <w:tcW w:w="1008" w:type="dxa"/>
            <w:shd w:val="clear" w:color="auto" w:fill="auto"/>
          </w:tcPr>
          <w:p w:rsidR="00C13CE2" w:rsidRPr="00A428A2" w:rsidRDefault="00C13CE2" w:rsidP="00E33FEE">
            <w:pPr>
              <w:rPr>
                <w:rFonts w:ascii="Calibri" w:eastAsia="Calibri" w:hAnsi="Calibri" w:cs="Times New Roman"/>
                <w:sz w:val="22"/>
                <w:szCs w:val="22"/>
                <w:lang w:val="en-US"/>
              </w:rPr>
            </w:pPr>
            <w:r w:rsidRPr="00A428A2">
              <w:rPr>
                <w:rFonts w:ascii="Calibri" w:eastAsia="Calibri" w:hAnsi="Calibri" w:cs="Times New Roman"/>
                <w:sz w:val="22"/>
                <w:szCs w:val="22"/>
                <w:lang w:val="en-US"/>
              </w:rPr>
              <w:t>Xenon</w:t>
            </w:r>
          </w:p>
        </w:tc>
        <w:tc>
          <w:tcPr>
            <w:tcW w:w="2880" w:type="dxa"/>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0.17</w:t>
            </w:r>
          </w:p>
        </w:tc>
        <w:tc>
          <w:tcPr>
            <w:tcW w:w="2520" w:type="dxa"/>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0.17</w:t>
            </w:r>
          </w:p>
        </w:tc>
        <w:tc>
          <w:tcPr>
            <w:tcW w:w="2880" w:type="dxa"/>
            <w:gridSpan w:val="2"/>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0.16</w:t>
            </w:r>
          </w:p>
        </w:tc>
      </w:tr>
      <w:tr w:rsidR="00C13CE2" w:rsidRPr="00A428A2" w:rsidTr="00E33FEE">
        <w:tc>
          <w:tcPr>
            <w:tcW w:w="1008" w:type="dxa"/>
            <w:shd w:val="clear" w:color="auto" w:fill="auto"/>
          </w:tcPr>
          <w:p w:rsidR="00C13CE2" w:rsidRPr="00A428A2" w:rsidRDefault="00C13CE2" w:rsidP="00E33FEE">
            <w:pPr>
              <w:rPr>
                <w:rFonts w:ascii="Calibri" w:eastAsia="Calibri" w:hAnsi="Calibri" w:cs="Times New Roman"/>
                <w:sz w:val="22"/>
                <w:szCs w:val="22"/>
                <w:lang w:val="en-US"/>
              </w:rPr>
            </w:pPr>
            <w:r w:rsidRPr="00A428A2">
              <w:rPr>
                <w:rFonts w:ascii="Calibri" w:eastAsia="Calibri" w:hAnsi="Calibri" w:cs="Times New Roman"/>
                <w:sz w:val="22"/>
                <w:szCs w:val="22"/>
                <w:lang w:val="en-US"/>
              </w:rPr>
              <w:t>Argon</w:t>
            </w:r>
          </w:p>
        </w:tc>
        <w:tc>
          <w:tcPr>
            <w:tcW w:w="2880" w:type="dxa"/>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0.088</w:t>
            </w:r>
          </w:p>
        </w:tc>
        <w:tc>
          <w:tcPr>
            <w:tcW w:w="2520" w:type="dxa"/>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0.088</w:t>
            </w:r>
          </w:p>
        </w:tc>
        <w:tc>
          <w:tcPr>
            <w:tcW w:w="2880" w:type="dxa"/>
            <w:gridSpan w:val="2"/>
            <w:shd w:val="clear" w:color="auto" w:fill="auto"/>
          </w:tcPr>
          <w:p w:rsidR="00C13CE2" w:rsidRPr="00A428A2" w:rsidRDefault="00C13CE2" w:rsidP="00E33FEE">
            <w:pPr>
              <w:rPr>
                <w:rFonts w:ascii="Calibri" w:eastAsia="Calibri" w:hAnsi="Calibri" w:cs="Times New Roman"/>
                <w:sz w:val="22"/>
                <w:szCs w:val="22"/>
                <w:lang w:val="en-US"/>
              </w:rPr>
            </w:pPr>
            <w:r>
              <w:rPr>
                <w:rFonts w:ascii="Calibri" w:eastAsia="Calibri" w:hAnsi="Calibri" w:cs="Times New Roman"/>
                <w:sz w:val="22"/>
                <w:szCs w:val="22"/>
                <w:lang w:val="en-US"/>
              </w:rPr>
              <w:t>0.080</w:t>
            </w:r>
          </w:p>
        </w:tc>
      </w:tr>
    </w:tbl>
    <w:p w:rsidR="00C13CE2" w:rsidRPr="00C92069" w:rsidRDefault="00C13CE2" w:rsidP="00C13CE2">
      <w:pPr>
        <w:rPr>
          <w:b/>
          <w:sz w:val="20"/>
          <w:szCs w:val="20"/>
          <w:lang w:val="en-US"/>
        </w:rPr>
      </w:pPr>
      <w:r w:rsidRPr="00C92069">
        <w:rPr>
          <w:b/>
          <w:sz w:val="20"/>
          <w:szCs w:val="20"/>
          <w:lang w:val="en-US"/>
        </w:rPr>
        <w:t>The two simulations gave identical results, indicating that the outer radius had sufficient size for both runs.</w:t>
      </w:r>
    </w:p>
    <w:p w:rsidR="00C13CE2" w:rsidRDefault="00C13CE2" w:rsidP="00AE5476">
      <w:pPr>
        <w:rPr>
          <w:b/>
          <w:sz w:val="20"/>
          <w:szCs w:val="20"/>
          <w:lang w:val="en-US"/>
        </w:rPr>
      </w:pPr>
      <w:bookmarkStart w:id="0" w:name="_GoBack"/>
      <w:bookmarkEnd w:id="0"/>
    </w:p>
    <w:p w:rsidR="004F7751" w:rsidRDefault="00AE5476" w:rsidP="00D64EE6">
      <w:pPr>
        <w:pStyle w:val="Heading2"/>
        <w:rPr>
          <w:rStyle w:val="Heading1Char"/>
          <w:lang w:val="en-US"/>
        </w:rPr>
      </w:pPr>
      <w:r w:rsidRPr="00D64EE6">
        <w:rPr>
          <w:lang w:val="en-US"/>
        </w:rPr>
        <w:t>Kinetic energy, Potential energy and Total energy</w:t>
      </w:r>
    </w:p>
    <w:p w:rsidR="00D64EE6" w:rsidRPr="00D64EE6" w:rsidRDefault="00D64EE6" w:rsidP="00D64EE6">
      <w:pPr>
        <w:rPr>
          <w:lang w:val="en-US" w:eastAsia="en-US"/>
        </w:rPr>
      </w:pPr>
    </w:p>
    <w:p w:rsidR="00D64EE6" w:rsidRPr="00D64EE6" w:rsidRDefault="00D64EE6" w:rsidP="00D64EE6">
      <w:pPr>
        <w:pStyle w:val="Heading1"/>
        <w:rPr>
          <w:rStyle w:val="Heading1Char"/>
          <w:b/>
          <w:bCs/>
          <w:color w:val="4F81BD"/>
          <w:sz w:val="26"/>
          <w:szCs w:val="26"/>
          <w:lang w:val="en-US" w:eastAsia="sv-SE"/>
        </w:rPr>
      </w:pPr>
      <w:r w:rsidRPr="00D64EE6">
        <w:rPr>
          <w:rStyle w:val="Heading1Char"/>
          <w:b/>
          <w:lang w:val="en-US"/>
        </w:rPr>
        <w:t>References</w:t>
      </w:r>
    </w:p>
    <w:p w:rsidR="00AE5476" w:rsidRDefault="00AE5476" w:rsidP="00AE5476">
      <w:pPr>
        <w:rPr>
          <w:lang w:val="en-US"/>
        </w:rPr>
      </w:pPr>
    </w:p>
    <w:p w:rsidR="004F7751" w:rsidRDefault="00C13CE2" w:rsidP="004F7751">
      <w:pPr>
        <w:rPr>
          <w:color w:val="008000"/>
          <w:lang w:val="en-US"/>
        </w:rPr>
      </w:pPr>
      <w:hyperlink r:id="rId8" w:history="1">
        <w:r w:rsidR="004F7751" w:rsidRPr="0059278E">
          <w:rPr>
            <w:rStyle w:val="Hyperlink"/>
            <w:lang w:val="en-US"/>
          </w:rPr>
          <w:t>http://www.springerlink.com/content/k328237200233456/fulltext.pdf</w:t>
        </w:r>
      </w:hyperlink>
    </w:p>
    <w:p w:rsidR="004F7751" w:rsidRDefault="00C13CE2" w:rsidP="004F7751">
      <w:pPr>
        <w:rPr>
          <w:lang w:val="en-US"/>
        </w:rPr>
      </w:pPr>
      <w:hyperlink r:id="rId9" w:history="1">
        <w:r w:rsidR="004F7751" w:rsidRPr="0059278E">
          <w:rPr>
            <w:rStyle w:val="Hyperlink"/>
            <w:lang w:val="en-US"/>
          </w:rPr>
          <w:t>http://www.springerlink.com/content/p2875753h4661128/fulltext.pdf</w:t>
        </w:r>
      </w:hyperlink>
    </w:p>
    <w:p w:rsidR="004F7751" w:rsidRPr="009D0633" w:rsidRDefault="004F7751" w:rsidP="004F7751">
      <w:pPr>
        <w:rPr>
          <w:lang w:val="en-US"/>
        </w:rPr>
      </w:pPr>
    </w:p>
    <w:p w:rsidR="005C5C3C" w:rsidRPr="004F7751" w:rsidRDefault="005C5C3C" w:rsidP="004F7751">
      <w:pPr>
        <w:rPr>
          <w:lang w:val="en-US"/>
        </w:rPr>
      </w:pPr>
    </w:p>
    <w:sectPr w:rsidR="005C5C3C" w:rsidRPr="004F775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F27" w:rsidRDefault="00212F27">
      <w:r>
        <w:separator/>
      </w:r>
    </w:p>
  </w:endnote>
  <w:endnote w:type="continuationSeparator" w:id="0">
    <w:p w:rsidR="00212F27" w:rsidRDefault="00212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Microsoft YaHei">
    <w:altName w:val="Arial Unicode MS"/>
    <w:charset w:val="86"/>
    <w:family w:val="swiss"/>
    <w:pitch w:val="variable"/>
    <w:sig w:usb0="00000000" w:usb1="280F3C52" w:usb2="00000016" w:usb3="00000000" w:csb0="0004001F"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300000000000000"/>
    <w:charset w:val="88"/>
    <w:family w:val="roman"/>
    <w:pitch w:val="variable"/>
    <w:sig w:usb0="00000003" w:usb1="080E0000" w:usb2="00000016" w:usb3="00000000" w:csb0="0010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F27" w:rsidRDefault="00212F27">
      <w:r>
        <w:rPr>
          <w:color w:val="000000"/>
        </w:rPr>
        <w:separator/>
      </w:r>
    </w:p>
  </w:footnote>
  <w:footnote w:type="continuationSeparator" w:id="0">
    <w:p w:rsidR="00212F27" w:rsidRDefault="00212F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09"/>
  <w:autoHyphenation/>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3C"/>
    <w:rsid w:val="0007188D"/>
    <w:rsid w:val="000A06CC"/>
    <w:rsid w:val="00212F27"/>
    <w:rsid w:val="00275701"/>
    <w:rsid w:val="002B14AF"/>
    <w:rsid w:val="002C76F4"/>
    <w:rsid w:val="003F1782"/>
    <w:rsid w:val="00441A8C"/>
    <w:rsid w:val="004C5F6A"/>
    <w:rsid w:val="004E0F5E"/>
    <w:rsid w:val="004F7751"/>
    <w:rsid w:val="00531E7F"/>
    <w:rsid w:val="005B6165"/>
    <w:rsid w:val="005C5C3C"/>
    <w:rsid w:val="005E0210"/>
    <w:rsid w:val="006370A8"/>
    <w:rsid w:val="006735DE"/>
    <w:rsid w:val="00686D35"/>
    <w:rsid w:val="00725177"/>
    <w:rsid w:val="0075617B"/>
    <w:rsid w:val="007627C7"/>
    <w:rsid w:val="00832E9F"/>
    <w:rsid w:val="00843E1D"/>
    <w:rsid w:val="0085570C"/>
    <w:rsid w:val="00877126"/>
    <w:rsid w:val="00895844"/>
    <w:rsid w:val="008D1307"/>
    <w:rsid w:val="008F3113"/>
    <w:rsid w:val="008F6D77"/>
    <w:rsid w:val="00935477"/>
    <w:rsid w:val="00A428A2"/>
    <w:rsid w:val="00AE5476"/>
    <w:rsid w:val="00B1677F"/>
    <w:rsid w:val="00B6315C"/>
    <w:rsid w:val="00B91D08"/>
    <w:rsid w:val="00BB088B"/>
    <w:rsid w:val="00C13CE2"/>
    <w:rsid w:val="00C41950"/>
    <w:rsid w:val="00CF6B01"/>
    <w:rsid w:val="00D06C8B"/>
    <w:rsid w:val="00D64EE6"/>
    <w:rsid w:val="00DD0B94"/>
    <w:rsid w:val="00ED51BB"/>
    <w:rsid w:val="00ED5588"/>
    <w:rsid w:val="00EF2E8D"/>
    <w:rsid w:val="00FC2E7A"/>
    <w:rsid w:val="00FD341D"/>
    <w:rsid w:val="00FE57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sv-SE" w:eastAsia="sv-SE"/>
    </w:rPr>
  </w:style>
  <w:style w:type="paragraph" w:styleId="Heading1">
    <w:name w:val="heading 1"/>
    <w:basedOn w:val="Normal"/>
    <w:next w:val="Normal"/>
    <w:link w:val="Heading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Heading2">
    <w:name w:val="heading 2"/>
    <w:basedOn w:val="Normal"/>
    <w:next w:val="Normal"/>
    <w:link w:val="Heading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Heading3">
    <w:name w:val="heading 3"/>
    <w:basedOn w:val="Normal"/>
    <w:next w:val="Normal"/>
    <w:link w:val="Heading3Char"/>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Normal"/>
    <w:next w:val="Normal"/>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PMingLiU"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Normal"/>
    <w:rPr>
      <w:rFonts w:ascii="Tahoma" w:hAnsi="Tahoma" w:cs="Tahoma"/>
      <w:sz w:val="16"/>
      <w:szCs w:val="16"/>
    </w:rPr>
  </w:style>
  <w:style w:type="paragraph" w:customStyle="1" w:styleId="Rubrik1">
    <w:name w:val="Rubrik1"/>
    <w:basedOn w:val="Normal"/>
    <w:next w:val="Normal"/>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BalloonText">
    <w:name w:val="Balloon Text"/>
    <w:basedOn w:val="Normal"/>
    <w:link w:val="BalloonTextChar"/>
    <w:uiPriority w:val="99"/>
    <w:semiHidden/>
    <w:unhideWhenUsed/>
    <w:rsid w:val="00832E9F"/>
    <w:rPr>
      <w:rFonts w:ascii="Cambria" w:eastAsia="PMingLiU" w:hAnsi="Cambria" w:cs="Times New Roman"/>
      <w:sz w:val="18"/>
      <w:szCs w:val="18"/>
    </w:rPr>
  </w:style>
  <w:style w:type="character" w:customStyle="1" w:styleId="BalloonTextChar">
    <w:name w:val="Balloon Text Char"/>
    <w:link w:val="BalloonText"/>
    <w:uiPriority w:val="99"/>
    <w:semiHidden/>
    <w:rsid w:val="00832E9F"/>
    <w:rPr>
      <w:rFonts w:ascii="Cambria" w:eastAsia="PMingLiU" w:hAnsi="Cambria" w:cs="Times New Roman"/>
      <w:sz w:val="18"/>
      <w:szCs w:val="18"/>
    </w:rPr>
  </w:style>
  <w:style w:type="character" w:styleId="PlaceholderText">
    <w:name w:val="Placeholder Text"/>
    <w:uiPriority w:val="99"/>
    <w:semiHidden/>
    <w:rsid w:val="00832E9F"/>
    <w:rPr>
      <w:color w:val="808080"/>
    </w:rPr>
  </w:style>
  <w:style w:type="paragraph" w:styleId="Header">
    <w:name w:val="header"/>
    <w:basedOn w:val="Normal"/>
    <w:link w:val="HeaderChar"/>
    <w:uiPriority w:val="99"/>
    <w:unhideWhenUsed/>
    <w:rsid w:val="00686D35"/>
    <w:pPr>
      <w:tabs>
        <w:tab w:val="center" w:pos="4153"/>
        <w:tab w:val="right" w:pos="8306"/>
      </w:tabs>
      <w:snapToGrid w:val="0"/>
    </w:pPr>
    <w:rPr>
      <w:sz w:val="20"/>
      <w:szCs w:val="20"/>
    </w:rPr>
  </w:style>
  <w:style w:type="character" w:customStyle="1" w:styleId="HeaderChar">
    <w:name w:val="Header Char"/>
    <w:link w:val="Header"/>
    <w:uiPriority w:val="99"/>
    <w:rsid w:val="00686D35"/>
    <w:rPr>
      <w:kern w:val="3"/>
      <w:lang w:val="sv-SE" w:eastAsia="sv-SE"/>
    </w:rPr>
  </w:style>
  <w:style w:type="paragraph" w:styleId="Footer">
    <w:name w:val="footer"/>
    <w:basedOn w:val="Normal"/>
    <w:link w:val="FooterChar"/>
    <w:uiPriority w:val="99"/>
    <w:unhideWhenUsed/>
    <w:rsid w:val="00686D35"/>
    <w:pPr>
      <w:tabs>
        <w:tab w:val="center" w:pos="4153"/>
        <w:tab w:val="right" w:pos="8306"/>
      </w:tabs>
      <w:snapToGrid w:val="0"/>
    </w:pPr>
    <w:rPr>
      <w:sz w:val="20"/>
      <w:szCs w:val="20"/>
    </w:rPr>
  </w:style>
  <w:style w:type="character" w:customStyle="1" w:styleId="FooterChar">
    <w:name w:val="Footer Char"/>
    <w:link w:val="Footer"/>
    <w:uiPriority w:val="99"/>
    <w:rsid w:val="00686D35"/>
    <w:rPr>
      <w:kern w:val="3"/>
      <w:lang w:val="sv-SE" w:eastAsia="sv-SE"/>
    </w:rPr>
  </w:style>
  <w:style w:type="character" w:customStyle="1" w:styleId="Heading1Char">
    <w:name w:val="Heading 1 Char"/>
    <w:link w:val="Heading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ink">
    <w:name w:val="Hyperlink"/>
    <w:uiPriority w:val="99"/>
    <w:unhideWhenUsed/>
    <w:rsid w:val="004F7751"/>
    <w:rPr>
      <w:color w:val="0000FF"/>
      <w:u w:val="single"/>
    </w:rPr>
  </w:style>
  <w:style w:type="table" w:styleId="TableGrid">
    <w:name w:val="Table Grid"/>
    <w:basedOn w:val="TableNorma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Heading3Char">
    <w:name w:val="Heading 3 Char"/>
    <w:basedOn w:val="DefaultParagraphFont"/>
    <w:link w:val="Heading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icrosoft YaHei" w:hAnsi="Times New Roman" w:cs="Mangal"/>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autoSpaceDN w:val="0"/>
      <w:textAlignment w:val="baseline"/>
    </w:pPr>
    <w:rPr>
      <w:kern w:val="3"/>
      <w:sz w:val="24"/>
      <w:szCs w:val="24"/>
      <w:lang w:val="sv-SE" w:eastAsia="sv-SE"/>
    </w:rPr>
  </w:style>
  <w:style w:type="paragraph" w:styleId="Heading1">
    <w:name w:val="heading 1"/>
    <w:basedOn w:val="Normal"/>
    <w:next w:val="Normal"/>
    <w:link w:val="Heading1Char"/>
    <w:uiPriority w:val="9"/>
    <w:qFormat/>
    <w:rsid w:val="004F7751"/>
    <w:pPr>
      <w:keepNext/>
      <w:keepLines/>
      <w:widowControl/>
      <w:suppressAutoHyphens w:val="0"/>
      <w:autoSpaceDN/>
      <w:spacing w:before="480" w:line="276" w:lineRule="auto"/>
      <w:textAlignment w:val="auto"/>
      <w:outlineLvl w:val="0"/>
    </w:pPr>
    <w:rPr>
      <w:rFonts w:ascii="Cambria" w:eastAsia="Times New Roman" w:hAnsi="Cambria" w:cs="Times New Roman"/>
      <w:b/>
      <w:bCs/>
      <w:color w:val="365F91"/>
      <w:kern w:val="0"/>
      <w:sz w:val="28"/>
      <w:szCs w:val="28"/>
      <w:lang w:eastAsia="en-US"/>
    </w:rPr>
  </w:style>
  <w:style w:type="paragraph" w:styleId="Heading2">
    <w:name w:val="heading 2"/>
    <w:basedOn w:val="Normal"/>
    <w:next w:val="Normal"/>
    <w:link w:val="Heading2Char"/>
    <w:uiPriority w:val="9"/>
    <w:unhideWhenUsed/>
    <w:qFormat/>
    <w:rsid w:val="004F7751"/>
    <w:pPr>
      <w:keepNext/>
      <w:keepLines/>
      <w:widowControl/>
      <w:suppressAutoHyphens w:val="0"/>
      <w:autoSpaceDN/>
      <w:spacing w:before="200" w:line="276" w:lineRule="auto"/>
      <w:textAlignment w:val="auto"/>
      <w:outlineLvl w:val="1"/>
    </w:pPr>
    <w:rPr>
      <w:rFonts w:ascii="Cambria" w:eastAsia="Times New Roman" w:hAnsi="Cambria" w:cs="Times New Roman"/>
      <w:b/>
      <w:bCs/>
      <w:color w:val="4F81BD"/>
      <w:kern w:val="0"/>
      <w:sz w:val="26"/>
      <w:szCs w:val="26"/>
    </w:rPr>
  </w:style>
  <w:style w:type="paragraph" w:styleId="Heading3">
    <w:name w:val="heading 3"/>
    <w:basedOn w:val="Normal"/>
    <w:next w:val="Normal"/>
    <w:link w:val="Heading3Char"/>
    <w:uiPriority w:val="9"/>
    <w:unhideWhenUsed/>
    <w:qFormat/>
    <w:rsid w:val="00AE5476"/>
    <w:pPr>
      <w:keepNext/>
      <w:spacing w:line="720" w:lineRule="auto"/>
      <w:outlineLvl w:val="2"/>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val="0"/>
      <w:suppressAutoHyphens/>
      <w:autoSpaceDN w:val="0"/>
      <w:textAlignment w:val="baseline"/>
    </w:pPr>
    <w:rPr>
      <w:kern w:val="3"/>
      <w:sz w:val="24"/>
      <w:szCs w:val="24"/>
      <w:lang w:val="sv-SE" w:eastAsia="sv-SE"/>
    </w:rPr>
  </w:style>
  <w:style w:type="paragraph" w:customStyle="1" w:styleId="Rubrik11">
    <w:name w:val="Rubrik 11"/>
    <w:basedOn w:val="Heading"/>
    <w:next w:val="Textbody"/>
    <w:pPr>
      <w:outlineLvl w:val="0"/>
    </w:pPr>
    <w:rPr>
      <w:b/>
      <w:bCs/>
    </w:rPr>
  </w:style>
  <w:style w:type="paragraph" w:customStyle="1" w:styleId="Rubrik21">
    <w:name w:val="Rubrik 21"/>
    <w:basedOn w:val="Normal"/>
    <w:next w:val="Normal"/>
    <w:pPr>
      <w:keepNext/>
      <w:keepLines/>
      <w:spacing w:before="200"/>
      <w:outlineLvl w:val="1"/>
    </w:pPr>
    <w:rPr>
      <w:rFonts w:ascii="Cambria" w:eastAsia="Times New Roman" w:hAnsi="Cambria" w:cs="Times New Roman"/>
      <w:b/>
      <w:bCs/>
      <w:color w:val="4F81BD"/>
      <w:sz w:val="26"/>
      <w:szCs w:val="26"/>
    </w:rPr>
  </w:style>
  <w:style w:type="paragraph" w:customStyle="1" w:styleId="Rubrik31">
    <w:name w:val="Rubrik 31"/>
    <w:basedOn w:val="Normal"/>
    <w:next w:val="Normal"/>
    <w:pPr>
      <w:keepNext/>
      <w:keepLines/>
      <w:spacing w:before="200"/>
      <w:outlineLvl w:val="2"/>
    </w:pPr>
    <w:rPr>
      <w:rFonts w:ascii="Cambria" w:eastAsia="Times New Roman" w:hAnsi="Cambria" w:cs="Times New Roman"/>
      <w:b/>
      <w:bCs/>
      <w:color w:val="4F81BD"/>
    </w:rPr>
  </w:style>
  <w:style w:type="paragraph" w:customStyle="1" w:styleId="Heading">
    <w:name w:val="Heading"/>
    <w:basedOn w:val="Standard"/>
    <w:next w:val="Textbody"/>
    <w:pPr>
      <w:keepNext/>
      <w:spacing w:before="240" w:after="120"/>
    </w:pPr>
    <w:rPr>
      <w:rFonts w:ascii="Arial" w:eastAsia="PMingLiU" w:hAnsi="Arial"/>
      <w:sz w:val="28"/>
      <w:szCs w:val="28"/>
    </w:rPr>
  </w:style>
  <w:style w:type="paragraph" w:customStyle="1" w:styleId="Textbody">
    <w:name w:val="Text body"/>
    <w:basedOn w:val="Standard"/>
    <w:pPr>
      <w:spacing w:after="120"/>
    </w:pPr>
  </w:style>
  <w:style w:type="paragraph" w:customStyle="1" w:styleId="Lista1">
    <w:name w:val="Lista1"/>
    <w:basedOn w:val="Textbody"/>
  </w:style>
  <w:style w:type="paragraph" w:customStyle="1" w:styleId="Beskrivning1">
    <w:name w:val="Beskrivning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allongtext1">
    <w:name w:val="Ballongtext1"/>
    <w:basedOn w:val="Normal"/>
    <w:rPr>
      <w:rFonts w:ascii="Tahoma" w:hAnsi="Tahoma" w:cs="Tahoma"/>
      <w:sz w:val="16"/>
      <w:szCs w:val="16"/>
    </w:rPr>
  </w:style>
  <w:style w:type="paragraph" w:customStyle="1" w:styleId="Rubrik1">
    <w:name w:val="Rubrik1"/>
    <w:basedOn w:val="Normal"/>
    <w:next w:val="Normal"/>
    <w:pPr>
      <w:pBdr>
        <w:bottom w:val="single" w:sz="8" w:space="4" w:color="4F81BD"/>
      </w:pBdr>
      <w:spacing w:after="300"/>
    </w:pPr>
    <w:rPr>
      <w:rFonts w:ascii="Cambria" w:eastAsia="Times New Roman" w:hAnsi="Cambria" w:cs="Times New Roman"/>
      <w:color w:val="17365D"/>
      <w:spacing w:val="5"/>
      <w:sz w:val="52"/>
      <w:szCs w:val="52"/>
    </w:rPr>
  </w:style>
  <w:style w:type="character" w:customStyle="1" w:styleId="Standardstycketeckensnitt1">
    <w:name w:val="Standardstycketeckensnitt1"/>
  </w:style>
  <w:style w:type="character" w:customStyle="1" w:styleId="BallongtextChar">
    <w:name w:val="Ballongtext Char"/>
    <w:rPr>
      <w:rFonts w:ascii="Tahoma" w:hAnsi="Tahoma" w:cs="Tahoma"/>
      <w:sz w:val="16"/>
      <w:szCs w:val="16"/>
    </w:rPr>
  </w:style>
  <w:style w:type="character" w:customStyle="1" w:styleId="Heading2Char">
    <w:name w:val="Heading 2 Char"/>
    <w:link w:val="Heading2"/>
    <w:uiPriority w:val="9"/>
    <w:rPr>
      <w:rFonts w:ascii="Cambria" w:eastAsia="Times New Roman" w:hAnsi="Cambria" w:cs="Times New Roman"/>
      <w:b/>
      <w:bCs/>
      <w:color w:val="4F81BD"/>
      <w:sz w:val="26"/>
      <w:szCs w:val="26"/>
    </w:rPr>
  </w:style>
  <w:style w:type="character" w:customStyle="1" w:styleId="Rubrik3Char">
    <w:name w:val="Rubrik 3 Char"/>
    <w:rPr>
      <w:rFonts w:ascii="Cambria" w:eastAsia="Times New Roman" w:hAnsi="Cambria" w:cs="Times New Roman"/>
      <w:b/>
      <w:bCs/>
      <w:color w:val="4F81BD"/>
    </w:rPr>
  </w:style>
  <w:style w:type="character" w:customStyle="1" w:styleId="RubrikChar">
    <w:name w:val="Rubrik Char"/>
    <w:rPr>
      <w:rFonts w:ascii="Cambria" w:eastAsia="Times New Roman" w:hAnsi="Cambria" w:cs="Times New Roman"/>
      <w:color w:val="17365D"/>
      <w:spacing w:val="5"/>
      <w:kern w:val="3"/>
      <w:sz w:val="52"/>
      <w:szCs w:val="52"/>
    </w:rPr>
  </w:style>
  <w:style w:type="paragraph" w:styleId="BalloonText">
    <w:name w:val="Balloon Text"/>
    <w:basedOn w:val="Normal"/>
    <w:link w:val="BalloonTextChar"/>
    <w:uiPriority w:val="99"/>
    <w:semiHidden/>
    <w:unhideWhenUsed/>
    <w:rsid w:val="00832E9F"/>
    <w:rPr>
      <w:rFonts w:ascii="Cambria" w:eastAsia="PMingLiU" w:hAnsi="Cambria" w:cs="Times New Roman"/>
      <w:sz w:val="18"/>
      <w:szCs w:val="18"/>
    </w:rPr>
  </w:style>
  <w:style w:type="character" w:customStyle="1" w:styleId="BalloonTextChar">
    <w:name w:val="Balloon Text Char"/>
    <w:link w:val="BalloonText"/>
    <w:uiPriority w:val="99"/>
    <w:semiHidden/>
    <w:rsid w:val="00832E9F"/>
    <w:rPr>
      <w:rFonts w:ascii="Cambria" w:eastAsia="PMingLiU" w:hAnsi="Cambria" w:cs="Times New Roman"/>
      <w:sz w:val="18"/>
      <w:szCs w:val="18"/>
    </w:rPr>
  </w:style>
  <w:style w:type="character" w:styleId="PlaceholderText">
    <w:name w:val="Placeholder Text"/>
    <w:uiPriority w:val="99"/>
    <w:semiHidden/>
    <w:rsid w:val="00832E9F"/>
    <w:rPr>
      <w:color w:val="808080"/>
    </w:rPr>
  </w:style>
  <w:style w:type="paragraph" w:styleId="Header">
    <w:name w:val="header"/>
    <w:basedOn w:val="Normal"/>
    <w:link w:val="HeaderChar"/>
    <w:uiPriority w:val="99"/>
    <w:unhideWhenUsed/>
    <w:rsid w:val="00686D35"/>
    <w:pPr>
      <w:tabs>
        <w:tab w:val="center" w:pos="4153"/>
        <w:tab w:val="right" w:pos="8306"/>
      </w:tabs>
      <w:snapToGrid w:val="0"/>
    </w:pPr>
    <w:rPr>
      <w:sz w:val="20"/>
      <w:szCs w:val="20"/>
    </w:rPr>
  </w:style>
  <w:style w:type="character" w:customStyle="1" w:styleId="HeaderChar">
    <w:name w:val="Header Char"/>
    <w:link w:val="Header"/>
    <w:uiPriority w:val="99"/>
    <w:rsid w:val="00686D35"/>
    <w:rPr>
      <w:kern w:val="3"/>
      <w:lang w:val="sv-SE" w:eastAsia="sv-SE"/>
    </w:rPr>
  </w:style>
  <w:style w:type="paragraph" w:styleId="Footer">
    <w:name w:val="footer"/>
    <w:basedOn w:val="Normal"/>
    <w:link w:val="FooterChar"/>
    <w:uiPriority w:val="99"/>
    <w:unhideWhenUsed/>
    <w:rsid w:val="00686D35"/>
    <w:pPr>
      <w:tabs>
        <w:tab w:val="center" w:pos="4153"/>
        <w:tab w:val="right" w:pos="8306"/>
      </w:tabs>
      <w:snapToGrid w:val="0"/>
    </w:pPr>
    <w:rPr>
      <w:sz w:val="20"/>
      <w:szCs w:val="20"/>
    </w:rPr>
  </w:style>
  <w:style w:type="character" w:customStyle="1" w:styleId="FooterChar">
    <w:name w:val="Footer Char"/>
    <w:link w:val="Footer"/>
    <w:uiPriority w:val="99"/>
    <w:rsid w:val="00686D35"/>
    <w:rPr>
      <w:kern w:val="3"/>
      <w:lang w:val="sv-SE" w:eastAsia="sv-SE"/>
    </w:rPr>
  </w:style>
  <w:style w:type="character" w:customStyle="1" w:styleId="Heading1Char">
    <w:name w:val="Heading 1 Char"/>
    <w:link w:val="Heading1"/>
    <w:uiPriority w:val="9"/>
    <w:rsid w:val="004F7751"/>
    <w:rPr>
      <w:rFonts w:ascii="Cambria" w:eastAsia="Times New Roman" w:hAnsi="Cambria" w:cs="Times New Roman"/>
      <w:b/>
      <w:bCs/>
      <w:color w:val="365F91"/>
      <w:sz w:val="28"/>
      <w:szCs w:val="28"/>
      <w:lang w:eastAsia="en-US"/>
    </w:rPr>
  </w:style>
  <w:style w:type="character" w:customStyle="1" w:styleId="Rubrik2Char1">
    <w:name w:val="Rubrik 2 Char1"/>
    <w:uiPriority w:val="9"/>
    <w:semiHidden/>
    <w:rsid w:val="004F7751"/>
    <w:rPr>
      <w:rFonts w:ascii="Cambria" w:eastAsia="Times New Roman" w:hAnsi="Cambria" w:cs="Times New Roman"/>
      <w:b/>
      <w:bCs/>
      <w:i/>
      <w:iCs/>
      <w:kern w:val="3"/>
      <w:sz w:val="28"/>
      <w:szCs w:val="28"/>
    </w:rPr>
  </w:style>
  <w:style w:type="character" w:styleId="Hyperlink">
    <w:name w:val="Hyperlink"/>
    <w:uiPriority w:val="99"/>
    <w:unhideWhenUsed/>
    <w:rsid w:val="004F7751"/>
    <w:rPr>
      <w:color w:val="0000FF"/>
      <w:u w:val="single"/>
    </w:rPr>
  </w:style>
  <w:style w:type="table" w:styleId="TableGrid">
    <w:name w:val="Table Grid"/>
    <w:basedOn w:val="TableNormal"/>
    <w:uiPriority w:val="59"/>
    <w:rsid w:val="004F7751"/>
    <w:rPr>
      <w:rFonts w:ascii="Calibri" w:eastAsia="Calibri" w:hAnsi="Calibri" w:cs="Times New Roman"/>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E5476"/>
    <w:pPr>
      <w:widowControl w:val="0"/>
      <w:suppressAutoHyphens/>
      <w:autoSpaceDN w:val="0"/>
      <w:textAlignment w:val="baseline"/>
    </w:pPr>
    <w:rPr>
      <w:kern w:val="3"/>
      <w:sz w:val="24"/>
      <w:szCs w:val="24"/>
      <w:lang w:val="sv-SE" w:eastAsia="sv-SE"/>
    </w:rPr>
  </w:style>
  <w:style w:type="character" w:customStyle="1" w:styleId="Heading3Char">
    <w:name w:val="Heading 3 Char"/>
    <w:basedOn w:val="DefaultParagraphFont"/>
    <w:link w:val="Heading3"/>
    <w:uiPriority w:val="9"/>
    <w:rsid w:val="00AE5476"/>
    <w:rPr>
      <w:rFonts w:asciiTheme="majorHAnsi" w:eastAsiaTheme="majorEastAsia" w:hAnsiTheme="majorHAnsi" w:cstheme="majorBidi"/>
      <w:b/>
      <w:bCs/>
      <w:kern w:val="3"/>
      <w:sz w:val="36"/>
      <w:szCs w:val="36"/>
      <w:lang w:val="sv-SE" w:eastAsia="sv-SE"/>
    </w:rPr>
  </w:style>
  <w:style w:type="character" w:customStyle="1" w:styleId="apple-style-span">
    <w:name w:val="apple-style-span"/>
    <w:rsid w:val="000A06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erlink.com/content/k328237200233456/fulltext.pdf" TargetMode="Externa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pringerlink.com/content/p2875753h4661128/fulltext.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8</Pages>
  <Words>2007</Words>
  <Characters>11444</Characters>
  <Application>Microsoft Office Word</Application>
  <DocSecurity>0</DocSecurity>
  <Lines>95</Lines>
  <Paragraphs>26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13425</CharactersWithSpaces>
  <SharedDoc>false</SharedDoc>
  <HLinks>
    <vt:vector size="12" baseType="variant">
      <vt:variant>
        <vt:i4>5308430</vt:i4>
      </vt:variant>
      <vt:variant>
        <vt:i4>30</vt:i4>
      </vt:variant>
      <vt:variant>
        <vt:i4>0</vt:i4>
      </vt:variant>
      <vt:variant>
        <vt:i4>5</vt:i4>
      </vt:variant>
      <vt:variant>
        <vt:lpwstr>http://www.springerlink.com/content/p2875753h4661128/fulltext.pdf</vt:lpwstr>
      </vt:variant>
      <vt:variant>
        <vt:lpwstr/>
      </vt:variant>
      <vt:variant>
        <vt:i4>5242947</vt:i4>
      </vt:variant>
      <vt:variant>
        <vt:i4>27</vt:i4>
      </vt:variant>
      <vt:variant>
        <vt:i4>0</vt:i4>
      </vt:variant>
      <vt:variant>
        <vt:i4>5</vt:i4>
      </vt:variant>
      <vt:variant>
        <vt:lpwstr>http://www.springerlink.com/content/k328237200233456/fulltext.pdf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Lin</dc:creator>
  <cp:lastModifiedBy>lashu125</cp:lastModifiedBy>
  <cp:revision>5</cp:revision>
  <cp:lastPrinted>2011-12-13T12:38:00Z</cp:lastPrinted>
  <dcterms:created xsi:type="dcterms:W3CDTF">2011-12-17T13:31:00Z</dcterms:created>
  <dcterms:modified xsi:type="dcterms:W3CDTF">2011-12-17T20:11:00Z</dcterms:modified>
</cp:coreProperties>
</file>